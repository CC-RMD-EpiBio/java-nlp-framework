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A109C" w14:textId="77777777" w:rsidR="0081401C" w:rsidRDefault="0081401C" w:rsidP="0081401C">
      <w:r>
        <w:t># =============================</w:t>
      </w:r>
    </w:p>
    <w:p w14:paraId="1B7C2616" w14:textId="77777777" w:rsidR="0081401C" w:rsidRDefault="0081401C" w:rsidP="0081401C">
      <w:r>
        <w:t xml:space="preserve"># </w:t>
      </w:r>
      <w:commentRangeStart w:id="0"/>
      <w:r>
        <w:t xml:space="preserve">July </w:t>
      </w:r>
      <w:commentRangeEnd w:id="0"/>
      <w:r>
        <w:rPr>
          <w:rStyle w:val="CommentReference"/>
        </w:rPr>
        <w:commentReference w:id="0"/>
      </w:r>
      <w:r>
        <w:t>12, 2016</w:t>
      </w:r>
    </w:p>
    <w:p w14:paraId="04CDE5C0" w14:textId="77777777" w:rsidR="0081401C" w:rsidRDefault="0081401C" w:rsidP="0081401C">
      <w:r>
        <w:t># =============================</w:t>
      </w:r>
    </w:p>
    <w:p w14:paraId="69F39C5D" w14:textId="77777777" w:rsidR="0081401C" w:rsidRDefault="0081401C" w:rsidP="0081401C">
      <w:r>
        <w:t xml:space="preserve">#  </w:t>
      </w:r>
    </w:p>
    <w:p w14:paraId="41C27CAB" w14:textId="77777777" w:rsidR="0081401C" w:rsidRDefault="0081401C" w:rsidP="0081401C">
      <w:r>
        <w:t>#   cui|key|pos|inflection|citationForm|uninflectedForm|Category|tui</w:t>
      </w:r>
    </w:p>
    <w:p w14:paraId="5D3580A4" w14:textId="77777777" w:rsidR="0081401C" w:rsidRDefault="0081401C" w:rsidP="0081401C">
      <w:r>
        <w:t>#</w:t>
      </w:r>
    </w:p>
    <w:p w14:paraId="6894E938" w14:textId="77777777" w:rsidR="0081401C" w:rsidRDefault="0081401C" w:rsidP="0081401C">
      <w:r>
        <w:t xml:space="preserve"># This lexicon is specific to finding diarrhea, and symptoms </w:t>
      </w:r>
      <w:proofErr w:type="spellStart"/>
      <w:r>
        <w:t>indicitive</w:t>
      </w:r>
      <w:proofErr w:type="spellEnd"/>
    </w:p>
    <w:p w14:paraId="33C3FAC9" w14:textId="77777777" w:rsidR="0081401C" w:rsidRDefault="0081401C" w:rsidP="0081401C">
      <w:r>
        <w:t xml:space="preserve"># of diarrhea in text.  The lexicon contains </w:t>
      </w:r>
    </w:p>
    <w:p w14:paraId="0078CB03" w14:textId="77777777" w:rsidR="0081401C" w:rsidRDefault="0081401C" w:rsidP="0081401C">
      <w:r>
        <w:t xml:space="preserve"># </w:t>
      </w:r>
      <w:proofErr w:type="spellStart"/>
      <w:proofErr w:type="gramStart"/>
      <w:r>
        <w:t>DiarrheaDirectMention</w:t>
      </w:r>
      <w:proofErr w:type="spellEnd"/>
      <w:r>
        <w:t xml:space="preserve"> ,</w:t>
      </w:r>
      <w:proofErr w:type="gramEnd"/>
    </w:p>
    <w:p w14:paraId="3510EB56" w14:textId="77777777" w:rsidR="0081401C" w:rsidRDefault="0081401C" w:rsidP="0081401C">
      <w:r>
        <w:t xml:space="preserve"># </w:t>
      </w:r>
      <w:proofErr w:type="spellStart"/>
      <w:r>
        <w:t>DiarrheaFrequency</w:t>
      </w:r>
      <w:proofErr w:type="spellEnd"/>
    </w:p>
    <w:p w14:paraId="65211364" w14:textId="77777777" w:rsidR="0081401C" w:rsidRDefault="0081401C" w:rsidP="0081401C">
      <w:r>
        <w:t xml:space="preserve"># </w:t>
      </w:r>
      <w:proofErr w:type="spellStart"/>
      <w:r>
        <w:t>DiarrheaSeverity</w:t>
      </w:r>
      <w:proofErr w:type="spellEnd"/>
    </w:p>
    <w:p w14:paraId="40F1BDCE" w14:textId="77777777" w:rsidR="0081401C" w:rsidRDefault="0081401C" w:rsidP="0081401C">
      <w:r>
        <w:t xml:space="preserve"># </w:t>
      </w:r>
      <w:proofErr w:type="spellStart"/>
      <w:r>
        <w:t>DiarrheaColor</w:t>
      </w:r>
      <w:proofErr w:type="spellEnd"/>
    </w:p>
    <w:p w14:paraId="150B5B29" w14:textId="77777777" w:rsidR="0081401C" w:rsidRDefault="0081401C" w:rsidP="0081401C">
      <w:r>
        <w:t xml:space="preserve"># </w:t>
      </w:r>
      <w:proofErr w:type="spellStart"/>
      <w:r>
        <w:t>DiarrheaConsistancy</w:t>
      </w:r>
      <w:proofErr w:type="spellEnd"/>
    </w:p>
    <w:p w14:paraId="6FB4E6C5" w14:textId="77777777" w:rsidR="0081401C" w:rsidRDefault="0081401C" w:rsidP="0081401C">
      <w:r>
        <w:t xml:space="preserve"># </w:t>
      </w:r>
      <w:proofErr w:type="spellStart"/>
      <w:r>
        <w:t>DiarrheaVolume</w:t>
      </w:r>
      <w:proofErr w:type="spellEnd"/>
    </w:p>
    <w:p w14:paraId="0A05FA39" w14:textId="77777777" w:rsidR="0081401C" w:rsidRDefault="0081401C" w:rsidP="0081401C">
      <w:r>
        <w:t xml:space="preserve"># </w:t>
      </w:r>
      <w:proofErr w:type="spellStart"/>
      <w:r>
        <w:t>DiarrheaSensation</w:t>
      </w:r>
      <w:proofErr w:type="spellEnd"/>
    </w:p>
    <w:p w14:paraId="225D0A7E" w14:textId="77777777" w:rsidR="0081401C" w:rsidRDefault="0081401C" w:rsidP="0081401C">
      <w:r>
        <w:t xml:space="preserve"># </w:t>
      </w:r>
      <w:proofErr w:type="spellStart"/>
      <w:r>
        <w:t>DiarrheaPathologicalModifier</w:t>
      </w:r>
      <w:proofErr w:type="spellEnd"/>
      <w:r>
        <w:t xml:space="preserve"> </w:t>
      </w:r>
    </w:p>
    <w:p w14:paraId="66683693" w14:textId="77777777" w:rsidR="0081401C" w:rsidRDefault="0081401C" w:rsidP="0081401C">
      <w:r>
        <w:t xml:space="preserve"># </w:t>
      </w:r>
      <w:proofErr w:type="spellStart"/>
      <w:r>
        <w:t>DiarrheaSymptom</w:t>
      </w:r>
      <w:proofErr w:type="spellEnd"/>
    </w:p>
    <w:p w14:paraId="47028516" w14:textId="77777777" w:rsidR="0081401C" w:rsidRDefault="0081401C" w:rsidP="0081401C">
      <w:r>
        <w:t xml:space="preserve"># </w:t>
      </w:r>
      <w:proofErr w:type="spellStart"/>
      <w:r>
        <w:t>DiarrheaLabTest</w:t>
      </w:r>
      <w:proofErr w:type="spellEnd"/>
    </w:p>
    <w:p w14:paraId="46B8751C" w14:textId="77777777" w:rsidR="0081401C" w:rsidRDefault="0081401C" w:rsidP="0081401C">
      <w:r>
        <w:t xml:space="preserve"># </w:t>
      </w:r>
      <w:proofErr w:type="spellStart"/>
      <w:r>
        <w:t>DiarrheaPertinantNegative</w:t>
      </w:r>
      <w:proofErr w:type="spellEnd"/>
      <w:r>
        <w:t xml:space="preserve"> </w:t>
      </w:r>
    </w:p>
    <w:p w14:paraId="2D717E07" w14:textId="77777777" w:rsidR="0081401C" w:rsidRDefault="0081401C" w:rsidP="0081401C">
      <w:r>
        <w:t xml:space="preserve"># </w:t>
      </w:r>
      <w:proofErr w:type="spellStart"/>
      <w:r>
        <w:t>DiarrheaAnatomy</w:t>
      </w:r>
      <w:proofErr w:type="spellEnd"/>
    </w:p>
    <w:p w14:paraId="75FC97A0" w14:textId="77777777" w:rsidR="0081401C" w:rsidRDefault="0081401C" w:rsidP="0081401C">
      <w:r>
        <w:t xml:space="preserve"># </w:t>
      </w:r>
      <w:proofErr w:type="spellStart"/>
      <w:r>
        <w:t>NormalDefication</w:t>
      </w:r>
      <w:proofErr w:type="spellEnd"/>
    </w:p>
    <w:p w14:paraId="7651C118" w14:textId="77777777" w:rsidR="0081401C" w:rsidRDefault="0081401C" w:rsidP="0081401C">
      <w:r>
        <w:t xml:space="preserve"># </w:t>
      </w:r>
    </w:p>
    <w:p w14:paraId="3969AC2E" w14:textId="77777777" w:rsidR="0081401C" w:rsidRDefault="0081401C" w:rsidP="0081401C">
      <w:r>
        <w:t xml:space="preserve"># from these kinds of texts, Diarrhea and </w:t>
      </w:r>
      <w:proofErr w:type="spellStart"/>
      <w:r>
        <w:t>DiarrheaEvidence</w:t>
      </w:r>
      <w:proofErr w:type="spellEnd"/>
      <w:r>
        <w:t xml:space="preserve"> annotations</w:t>
      </w:r>
    </w:p>
    <w:p w14:paraId="25FF414C" w14:textId="77777777" w:rsidR="0081401C" w:rsidRDefault="0081401C" w:rsidP="0081401C">
      <w:r>
        <w:t xml:space="preserve"># are created from the following combination of mentions found within </w:t>
      </w:r>
    </w:p>
    <w:p w14:paraId="4C78B941" w14:textId="77777777" w:rsidR="0081401C" w:rsidRDefault="0081401C" w:rsidP="0081401C">
      <w:r>
        <w:t># a sentence:</w:t>
      </w:r>
    </w:p>
    <w:p w14:paraId="4E67D8BD" w14:textId="77777777" w:rsidR="0081401C" w:rsidRDefault="0081401C" w:rsidP="0081401C">
      <w:r>
        <w:t xml:space="preserve"># </w:t>
      </w:r>
    </w:p>
    <w:p w14:paraId="00F2BA9B" w14:textId="77777777" w:rsidR="0081401C" w:rsidRDefault="0081401C" w:rsidP="0081401C">
      <w:r>
        <w:t xml:space="preserve">#   Diarrhea = </w:t>
      </w:r>
      <w:proofErr w:type="spellStart"/>
      <w:r>
        <w:t>DiarrheaDirectMention</w:t>
      </w:r>
      <w:proofErr w:type="spellEnd"/>
      <w:r>
        <w:t xml:space="preserve"> </w:t>
      </w:r>
    </w:p>
    <w:p w14:paraId="7AED8E04" w14:textId="77777777" w:rsidR="0081401C" w:rsidRDefault="0081401C" w:rsidP="0081401C">
      <w:r>
        <w:t>#</w:t>
      </w:r>
    </w:p>
    <w:p w14:paraId="066E3B20" w14:textId="77777777" w:rsidR="0081401C" w:rsidRDefault="0081401C" w:rsidP="0081401C">
      <w:r>
        <w:t xml:space="preserve">#   </w:t>
      </w:r>
      <w:proofErr w:type="spellStart"/>
      <w:r>
        <w:t>Diarrheaevidence</w:t>
      </w:r>
      <w:proofErr w:type="spellEnd"/>
      <w:r>
        <w:t xml:space="preserve"> =              </w:t>
      </w:r>
    </w:p>
    <w:p w14:paraId="4DDEE974" w14:textId="77777777" w:rsidR="0081401C" w:rsidRDefault="0081401C" w:rsidP="0081401C">
      <w:r>
        <w:t xml:space="preserve">#           </w:t>
      </w:r>
      <w:proofErr w:type="gramStart"/>
      <w:r>
        <w:t xml:space="preserve">   [</w:t>
      </w:r>
      <w:proofErr w:type="gramEnd"/>
      <w:r>
        <w:t xml:space="preserve"> </w:t>
      </w:r>
      <w:proofErr w:type="spellStart"/>
      <w:r>
        <w:t>DiarrheaAnatomy</w:t>
      </w:r>
      <w:proofErr w:type="spellEnd"/>
      <w:r>
        <w:t xml:space="preserve"> + </w:t>
      </w:r>
    </w:p>
    <w:p w14:paraId="7BAEF522" w14:textId="77777777" w:rsidR="0081401C" w:rsidRDefault="0081401C" w:rsidP="0081401C">
      <w:r>
        <w:t xml:space="preserve">#           </w:t>
      </w:r>
      <w:proofErr w:type="gramStart"/>
      <w:r>
        <w:t xml:space="preserve">   [</w:t>
      </w:r>
      <w:proofErr w:type="gramEnd"/>
      <w:r>
        <w:t xml:space="preserve"> </w:t>
      </w:r>
      <w:proofErr w:type="spellStart"/>
      <w:r>
        <w:t>DiarrheaFrequency</w:t>
      </w:r>
      <w:proofErr w:type="spellEnd"/>
      <w:r>
        <w:t xml:space="preserve">               -+ </w:t>
      </w:r>
    </w:p>
    <w:p w14:paraId="01FF0C12" w14:textId="77777777" w:rsidR="0081401C" w:rsidRDefault="0081401C" w:rsidP="0081401C">
      <w:r>
        <w:t xml:space="preserve">#                </w:t>
      </w:r>
      <w:proofErr w:type="spellStart"/>
      <w:r>
        <w:t>DiarrheaSeverity</w:t>
      </w:r>
      <w:proofErr w:type="spellEnd"/>
      <w:r>
        <w:t xml:space="preserve"> |               |   One or more of these</w:t>
      </w:r>
    </w:p>
    <w:p w14:paraId="307EC59D" w14:textId="77777777" w:rsidR="0081401C" w:rsidRDefault="0081401C" w:rsidP="0081401C">
      <w:r>
        <w:t xml:space="preserve">#                </w:t>
      </w:r>
      <w:proofErr w:type="spellStart"/>
      <w:r>
        <w:t>DiarrheaColor</w:t>
      </w:r>
      <w:proofErr w:type="spellEnd"/>
      <w:r>
        <w:t xml:space="preserve"> |                  |</w:t>
      </w:r>
    </w:p>
    <w:p w14:paraId="0A6FDEEC" w14:textId="77777777" w:rsidR="0081401C" w:rsidRDefault="0081401C" w:rsidP="0081401C">
      <w:r>
        <w:t xml:space="preserve">#                </w:t>
      </w:r>
      <w:proofErr w:type="spellStart"/>
      <w:r>
        <w:t>DiarrheaConsistancy</w:t>
      </w:r>
      <w:proofErr w:type="spellEnd"/>
      <w:r>
        <w:t xml:space="preserve"> |            |</w:t>
      </w:r>
    </w:p>
    <w:p w14:paraId="00C7C7C6" w14:textId="77777777" w:rsidR="0081401C" w:rsidRDefault="0081401C" w:rsidP="0081401C">
      <w:r>
        <w:t xml:space="preserve">#                </w:t>
      </w:r>
      <w:proofErr w:type="spellStart"/>
      <w:r>
        <w:t>DiarrheaSensation</w:t>
      </w:r>
      <w:proofErr w:type="spellEnd"/>
      <w:r>
        <w:t xml:space="preserve"> |              |</w:t>
      </w:r>
    </w:p>
    <w:p w14:paraId="0B47A7B6" w14:textId="77777777" w:rsidR="0081401C" w:rsidRDefault="0081401C" w:rsidP="0081401C">
      <w:r>
        <w:t xml:space="preserve">#                </w:t>
      </w:r>
      <w:proofErr w:type="spellStart"/>
      <w:r>
        <w:t>DiarrheaPathologicalModifier</w:t>
      </w:r>
      <w:proofErr w:type="spellEnd"/>
      <w:r>
        <w:t xml:space="preserve">  |  |</w:t>
      </w:r>
    </w:p>
    <w:p w14:paraId="56F9AE1C" w14:textId="77777777" w:rsidR="0081401C" w:rsidRDefault="0081401C" w:rsidP="0081401C">
      <w:r>
        <w:t xml:space="preserve">#                </w:t>
      </w:r>
      <w:proofErr w:type="spellStart"/>
      <w:proofErr w:type="gramStart"/>
      <w:r>
        <w:t>DiarrheaSymptoms</w:t>
      </w:r>
      <w:proofErr w:type="spellEnd"/>
      <w:r>
        <w:t xml:space="preserve"> ]</w:t>
      </w:r>
      <w:proofErr w:type="gramEnd"/>
      <w:r>
        <w:t xml:space="preserve">              -+</w:t>
      </w:r>
    </w:p>
    <w:p w14:paraId="439947F8" w14:textId="77777777" w:rsidR="0081401C" w:rsidRDefault="0081401C" w:rsidP="0081401C">
      <w:r>
        <w:t xml:space="preserve">#   </w:t>
      </w:r>
      <w:proofErr w:type="spellStart"/>
      <w:r>
        <w:t>Diarrheaevidence</w:t>
      </w:r>
      <w:proofErr w:type="spellEnd"/>
      <w:r>
        <w:t xml:space="preserve"> =              </w:t>
      </w:r>
    </w:p>
    <w:p w14:paraId="6A6AC484" w14:textId="77777777" w:rsidR="0081401C" w:rsidRDefault="0081401C" w:rsidP="0081401C">
      <w:r>
        <w:t xml:space="preserve">#           </w:t>
      </w:r>
      <w:proofErr w:type="gramStart"/>
      <w:r>
        <w:t xml:space="preserve">   [</w:t>
      </w:r>
      <w:proofErr w:type="gramEnd"/>
      <w:r>
        <w:t xml:space="preserve"> </w:t>
      </w:r>
      <w:proofErr w:type="spellStart"/>
      <w:r>
        <w:t>NormalDefication</w:t>
      </w:r>
      <w:proofErr w:type="spellEnd"/>
      <w:r>
        <w:t xml:space="preserve"> + </w:t>
      </w:r>
    </w:p>
    <w:p w14:paraId="1D01EA7A" w14:textId="77777777" w:rsidR="0081401C" w:rsidRDefault="0081401C" w:rsidP="0081401C">
      <w:r>
        <w:t xml:space="preserve">#           </w:t>
      </w:r>
      <w:proofErr w:type="gramStart"/>
      <w:r>
        <w:t xml:space="preserve">   [</w:t>
      </w:r>
      <w:proofErr w:type="gramEnd"/>
      <w:r>
        <w:t xml:space="preserve"> </w:t>
      </w:r>
      <w:proofErr w:type="spellStart"/>
      <w:r>
        <w:t>DiarrheaFrequency</w:t>
      </w:r>
      <w:proofErr w:type="spellEnd"/>
      <w:r>
        <w:t xml:space="preserve">               -+ </w:t>
      </w:r>
    </w:p>
    <w:p w14:paraId="6D8CFAB9" w14:textId="77777777" w:rsidR="0081401C" w:rsidRDefault="0081401C" w:rsidP="0081401C">
      <w:r>
        <w:t xml:space="preserve">#                </w:t>
      </w:r>
      <w:proofErr w:type="spellStart"/>
      <w:r>
        <w:t>DiarrheaSeverity</w:t>
      </w:r>
      <w:proofErr w:type="spellEnd"/>
      <w:r>
        <w:t xml:space="preserve"> |               |   One or more of these</w:t>
      </w:r>
    </w:p>
    <w:p w14:paraId="547B7215" w14:textId="77777777" w:rsidR="0081401C" w:rsidRDefault="0081401C" w:rsidP="0081401C">
      <w:r>
        <w:t xml:space="preserve">#                </w:t>
      </w:r>
      <w:proofErr w:type="spellStart"/>
      <w:r>
        <w:t>DiarrheaColor</w:t>
      </w:r>
      <w:proofErr w:type="spellEnd"/>
      <w:r>
        <w:t xml:space="preserve"> |                  |</w:t>
      </w:r>
    </w:p>
    <w:p w14:paraId="1ED4789B" w14:textId="77777777" w:rsidR="0081401C" w:rsidRDefault="0081401C" w:rsidP="0081401C">
      <w:r>
        <w:t xml:space="preserve">#                </w:t>
      </w:r>
      <w:proofErr w:type="spellStart"/>
      <w:r>
        <w:t>DiarrheaConsistancy</w:t>
      </w:r>
      <w:proofErr w:type="spellEnd"/>
      <w:r>
        <w:t xml:space="preserve"> |            |</w:t>
      </w:r>
    </w:p>
    <w:p w14:paraId="58239824" w14:textId="77777777" w:rsidR="0081401C" w:rsidRDefault="0081401C" w:rsidP="0081401C">
      <w:r>
        <w:t xml:space="preserve">#                </w:t>
      </w:r>
      <w:proofErr w:type="spellStart"/>
      <w:r>
        <w:t>DiarrheaSensation</w:t>
      </w:r>
      <w:proofErr w:type="spellEnd"/>
      <w:r>
        <w:t xml:space="preserve"> |              |</w:t>
      </w:r>
    </w:p>
    <w:p w14:paraId="68908201" w14:textId="77777777" w:rsidR="0081401C" w:rsidRDefault="0081401C" w:rsidP="0081401C">
      <w:r>
        <w:t xml:space="preserve">#                </w:t>
      </w:r>
      <w:proofErr w:type="spellStart"/>
      <w:r>
        <w:t>DiarrheaPathologicalModifiers</w:t>
      </w:r>
      <w:proofErr w:type="spellEnd"/>
      <w:r>
        <w:t xml:space="preserve"> |  |</w:t>
      </w:r>
    </w:p>
    <w:p w14:paraId="0AD853E8" w14:textId="77777777" w:rsidR="0081401C" w:rsidRDefault="0081401C" w:rsidP="0081401C">
      <w:r>
        <w:t xml:space="preserve">#                </w:t>
      </w:r>
      <w:proofErr w:type="spellStart"/>
      <w:proofErr w:type="gramStart"/>
      <w:r>
        <w:t>DiarrheaSymptoms</w:t>
      </w:r>
      <w:proofErr w:type="spellEnd"/>
      <w:r>
        <w:t xml:space="preserve"> ]</w:t>
      </w:r>
      <w:proofErr w:type="gramEnd"/>
      <w:r>
        <w:t xml:space="preserve">              -+</w:t>
      </w:r>
    </w:p>
    <w:p w14:paraId="2817A235" w14:textId="77777777" w:rsidR="0081401C" w:rsidRDefault="0081401C" w:rsidP="0081401C">
      <w:r>
        <w:lastRenderedPageBreak/>
        <w:t xml:space="preserve">#   </w:t>
      </w:r>
      <w:proofErr w:type="spellStart"/>
      <w:r>
        <w:t>Diarrheaevidence</w:t>
      </w:r>
      <w:proofErr w:type="spellEnd"/>
      <w:r>
        <w:t xml:space="preserve"> =              </w:t>
      </w:r>
    </w:p>
    <w:p w14:paraId="2DB68433" w14:textId="77777777" w:rsidR="0081401C" w:rsidRDefault="0081401C" w:rsidP="0081401C">
      <w:r>
        <w:t xml:space="preserve">#                </w:t>
      </w:r>
      <w:proofErr w:type="spellStart"/>
      <w:r>
        <w:t>DiarrheaLabTest</w:t>
      </w:r>
      <w:proofErr w:type="spellEnd"/>
    </w:p>
    <w:p w14:paraId="4DFA742A" w14:textId="77777777" w:rsidR="0081401C" w:rsidRDefault="0081401C" w:rsidP="0081401C">
      <w:r>
        <w:t>#</w:t>
      </w:r>
    </w:p>
    <w:p w14:paraId="1C474EB8" w14:textId="77777777" w:rsidR="0081401C" w:rsidRDefault="0081401C" w:rsidP="0081401C">
      <w:r>
        <w:t>#</w:t>
      </w:r>
      <w:proofErr w:type="gramStart"/>
      <w:r>
        <w:t xml:space="preserve">  !</w:t>
      </w:r>
      <w:proofErr w:type="gramEnd"/>
      <w:r>
        <w:t xml:space="preserve"> formed stool</w:t>
      </w:r>
    </w:p>
    <w:p w14:paraId="76A3AC0D" w14:textId="77777777" w:rsidR="0081401C" w:rsidRDefault="0081401C" w:rsidP="0081401C">
      <w:r>
        <w:t xml:space="preserve">#    </w:t>
      </w:r>
      <w:proofErr w:type="spellStart"/>
      <w:r>
        <w:t>bm</w:t>
      </w:r>
      <w:proofErr w:type="spellEnd"/>
      <w:r>
        <w:t xml:space="preserve"> x4</w:t>
      </w:r>
    </w:p>
    <w:p w14:paraId="000C6C4F" w14:textId="77777777" w:rsidR="0081401C" w:rsidRDefault="0081401C" w:rsidP="0081401C">
      <w:r>
        <w:t xml:space="preserve">#    </w:t>
      </w:r>
    </w:p>
    <w:p w14:paraId="77A3B04B" w14:textId="77777777" w:rsidR="0081401C" w:rsidRDefault="0081401C" w:rsidP="0081401C">
      <w:r>
        <w:t># I've noted pertinent negatives, in this lexicon, but not sure how</w:t>
      </w:r>
    </w:p>
    <w:p w14:paraId="5DAF23C8" w14:textId="77777777" w:rsidR="0081401C" w:rsidRDefault="0081401C" w:rsidP="0081401C">
      <w:r>
        <w:t># they will be used yet.</w:t>
      </w:r>
    </w:p>
    <w:p w14:paraId="22FCA4EC" w14:textId="77777777" w:rsidR="0081401C" w:rsidRDefault="0081401C" w:rsidP="0081401C">
      <w:r>
        <w:t># ===============================================</w:t>
      </w:r>
    </w:p>
    <w:p w14:paraId="514FAF79" w14:textId="77777777" w:rsidR="0081401C" w:rsidRDefault="0081401C" w:rsidP="0081401C">
      <w:r>
        <w:t># =====================================</w:t>
      </w:r>
    </w:p>
    <w:p w14:paraId="790BA891" w14:textId="77777777" w:rsidR="0081401C" w:rsidRDefault="0081401C" w:rsidP="0081401C">
      <w:r>
        <w:t xml:space="preserve"># </w:t>
      </w:r>
      <w:commentRangeStart w:id="1"/>
      <w:r>
        <w:t xml:space="preserve">Direct </w:t>
      </w:r>
      <w:commentRangeEnd w:id="1"/>
      <w:r w:rsidR="00007A46">
        <w:rPr>
          <w:rStyle w:val="CommentReference"/>
        </w:rPr>
        <w:commentReference w:id="1"/>
      </w:r>
      <w:r>
        <w:t xml:space="preserve">synonyms for diarrhea.  </w:t>
      </w:r>
    </w:p>
    <w:p w14:paraId="4F4ECD4B" w14:textId="77777777" w:rsidR="0081401C" w:rsidRDefault="0081401C" w:rsidP="0081401C">
      <w:r>
        <w:t># =====================================</w:t>
      </w:r>
    </w:p>
    <w:p w14:paraId="1D269196" w14:textId="77777777" w:rsidR="0081401C" w:rsidRDefault="0081401C" w:rsidP="0081401C">
      <w:r>
        <w:t>D00000|loose stools|&lt;noun&gt;|&lt;base&gt;|||</w:t>
      </w:r>
      <w:proofErr w:type="spellStart"/>
      <w:r>
        <w:t>DiarrheaDirectMention</w:t>
      </w:r>
      <w:proofErr w:type="spellEnd"/>
    </w:p>
    <w:p w14:paraId="6BABEB13" w14:textId="77777777" w:rsidR="0081401C" w:rsidDel="00F10901" w:rsidRDefault="0081401C" w:rsidP="0081401C">
      <w:pPr>
        <w:rPr>
          <w:moveFrom w:id="2" w:author="Guy Divita" w:date="2016-10-14T14:06:00Z"/>
        </w:rPr>
      </w:pPr>
      <w:moveFromRangeStart w:id="3" w:author="Guy Divita" w:date="2016-10-14T14:06:00Z" w:name="move464217336"/>
      <w:moveFrom w:id="4" w:author="Guy Divita" w:date="2016-10-14T14:06:00Z">
        <w:r w:rsidDel="00F10901">
          <w:t>D00000|bm|&lt;noun&gt;|&lt;base&gt;|||DiarrheaDirectMention</w:t>
        </w:r>
      </w:moveFrom>
    </w:p>
    <w:moveFromRangeEnd w:id="3"/>
    <w:p w14:paraId="3D6631F6" w14:textId="77777777" w:rsidR="0081401C" w:rsidRDefault="0081401C" w:rsidP="0081401C">
      <w:r>
        <w:t>D00000|dysentery|&lt;noun&gt;|&lt;base&gt;|||</w:t>
      </w:r>
      <w:proofErr w:type="spellStart"/>
      <w:r>
        <w:t>DiarrheaDirectMention</w:t>
      </w:r>
      <w:proofErr w:type="spellEnd"/>
    </w:p>
    <w:p w14:paraId="1497802A" w14:textId="77777777" w:rsidR="0081401C" w:rsidRDefault="0081401C" w:rsidP="0081401C">
      <w:r>
        <w:t>D00000|the runs|&lt;noun&gt;|&lt;base&gt;|||</w:t>
      </w:r>
      <w:proofErr w:type="spellStart"/>
      <w:r>
        <w:t>DiarrheaDirectMention</w:t>
      </w:r>
      <w:proofErr w:type="spellEnd"/>
    </w:p>
    <w:p w14:paraId="131C7DEA" w14:textId="77777777" w:rsidR="0081401C" w:rsidRDefault="0081401C" w:rsidP="0081401C">
      <w:r>
        <w:t>D00000|the trots|&lt;noun&gt;|&lt;base&gt;|||</w:t>
      </w:r>
      <w:proofErr w:type="spellStart"/>
      <w:r>
        <w:t>DiarrheaDirectMention</w:t>
      </w:r>
      <w:proofErr w:type="spellEnd"/>
    </w:p>
    <w:p w14:paraId="47172564" w14:textId="77777777" w:rsidR="0081401C" w:rsidRDefault="0081401C" w:rsidP="0081401C">
      <w:r>
        <w:t xml:space="preserve">D00000|the </w:t>
      </w:r>
      <w:proofErr w:type="spellStart"/>
      <w:r>
        <w:t>tros</w:t>
      </w:r>
      <w:proofErr w:type="spellEnd"/>
      <w:r>
        <w:t>|&lt;noun&gt;|&lt;base&gt;|||</w:t>
      </w:r>
      <w:proofErr w:type="spellStart"/>
      <w:r>
        <w:t>DiarrheaDirectMention</w:t>
      </w:r>
      <w:proofErr w:type="spellEnd"/>
    </w:p>
    <w:p w14:paraId="5E024DAF" w14:textId="77777777" w:rsidR="0081401C" w:rsidRDefault="0081401C" w:rsidP="0081401C">
      <w:r>
        <w:t>D00000|montezuma's revenge|&lt;noun&gt;|&lt;base&gt;|||</w:t>
      </w:r>
      <w:proofErr w:type="spellStart"/>
      <w:r>
        <w:t>DiarrheaDirectMention</w:t>
      </w:r>
      <w:proofErr w:type="spellEnd"/>
    </w:p>
    <w:p w14:paraId="196B230B" w14:textId="77777777" w:rsidR="0081401C" w:rsidRDefault="0081401C" w:rsidP="0081401C">
      <w:r>
        <w:t>D00000|bloody flux|&lt;noun&gt;|&lt;base&gt;|||</w:t>
      </w:r>
      <w:proofErr w:type="spellStart"/>
      <w:r>
        <w:t>DiarrheaDirectMention</w:t>
      </w:r>
      <w:proofErr w:type="spellEnd"/>
    </w:p>
    <w:p w14:paraId="3E2C2920" w14:textId="77777777" w:rsidR="0081401C" w:rsidRDefault="0081401C" w:rsidP="0081401C">
      <w:r>
        <w:t>D00000|bac</w:t>
      </w:r>
      <w:del w:id="5" w:author="Vanessa Stevens" w:date="2016-10-12T13:55:00Z">
        <w:r w:rsidDel="0081401C">
          <w:delText>c</w:delText>
        </w:r>
      </w:del>
      <w:r>
        <w:t>kdoor trots|&lt;noun&gt;|&lt;base&gt;|||</w:t>
      </w:r>
      <w:proofErr w:type="spellStart"/>
      <w:r>
        <w:t>DiarrheaDirectMention</w:t>
      </w:r>
      <w:proofErr w:type="spellEnd"/>
      <w:r>
        <w:t xml:space="preserve"> </w:t>
      </w:r>
    </w:p>
    <w:p w14:paraId="3F327915" w14:textId="77777777" w:rsidR="0081401C" w:rsidRDefault="0081401C" w:rsidP="0081401C">
      <w:r>
        <w:t>D00000|summer complaint|&lt;noun&gt;|&lt;base&gt;|||</w:t>
      </w:r>
      <w:proofErr w:type="spellStart"/>
      <w:r>
        <w:t>DiarrheaDirectMention</w:t>
      </w:r>
      <w:proofErr w:type="spellEnd"/>
    </w:p>
    <w:p w14:paraId="0E5BE6E9" w14:textId="77777777" w:rsidR="0081401C" w:rsidRDefault="0081401C" w:rsidP="0081401C">
      <w:r>
        <w:t>D00000|torista|&lt;noun&gt;|&lt;base&gt;|||</w:t>
      </w:r>
      <w:proofErr w:type="spellStart"/>
      <w:r>
        <w:t>DiarrheaDirectMention</w:t>
      </w:r>
      <w:proofErr w:type="spellEnd"/>
    </w:p>
    <w:p w14:paraId="76B628AC" w14:textId="77777777" w:rsidR="0081401C" w:rsidRDefault="0081401C" w:rsidP="0081401C">
      <w:r>
        <w:t>D00000|turistas|&lt;noun&gt;|&lt;base&gt;|||</w:t>
      </w:r>
      <w:proofErr w:type="spellStart"/>
      <w:r>
        <w:t>DiarrheaDirectMention</w:t>
      </w:r>
      <w:proofErr w:type="spellEnd"/>
    </w:p>
    <w:p w14:paraId="454338E2" w14:textId="77777777" w:rsidR="0081401C" w:rsidRDefault="0081401C" w:rsidP="0081401C">
      <w:r>
        <w:t>D00000|aztec two-step|&lt;noun&gt;|&lt;base&gt;|||</w:t>
      </w:r>
      <w:proofErr w:type="spellStart"/>
      <w:r>
        <w:t>DiarrheaDirectMention</w:t>
      </w:r>
      <w:proofErr w:type="spellEnd"/>
    </w:p>
    <w:p w14:paraId="3EEA0D3E" w14:textId="77777777" w:rsidR="0081401C" w:rsidRDefault="0081401C" w:rsidP="0081401C">
      <w:r>
        <w:t>D00000|looseness in the bowels|&lt;noun&gt;|&lt;base&gt;|||</w:t>
      </w:r>
      <w:proofErr w:type="spellStart"/>
      <w:r>
        <w:t>DiarrheaDirectMention</w:t>
      </w:r>
      <w:proofErr w:type="spellEnd"/>
    </w:p>
    <w:p w14:paraId="340AE6E1" w14:textId="77777777" w:rsidR="0081401C" w:rsidRDefault="0081401C" w:rsidP="0081401C">
      <w:r>
        <w:t>D00000|delhi belly|&lt;noun&gt;|&lt;base&gt;|||</w:t>
      </w:r>
      <w:proofErr w:type="spellStart"/>
      <w:r>
        <w:t>DiarrheaDirectMention</w:t>
      </w:r>
      <w:proofErr w:type="spellEnd"/>
    </w:p>
    <w:p w14:paraId="21481A09" w14:textId="77777777" w:rsidR="0081401C" w:rsidRDefault="0081401C" w:rsidP="0081401C">
      <w:r>
        <w:t>D00000|scours|&lt;noun&gt;|&lt;base&gt;|||</w:t>
      </w:r>
      <w:proofErr w:type="spellStart"/>
      <w:r>
        <w:t>DiarrheaDirectMention</w:t>
      </w:r>
      <w:proofErr w:type="spellEnd"/>
    </w:p>
    <w:p w14:paraId="661B8C01" w14:textId="77777777" w:rsidR="0081401C" w:rsidRDefault="0081401C" w:rsidP="0081401C">
      <w:r>
        <w:t>D00000|shits|&lt;noun&gt;|&lt;base&gt;|||</w:t>
      </w:r>
      <w:proofErr w:type="spellStart"/>
      <w:r>
        <w:t>DiarrheaDirectMention</w:t>
      </w:r>
      <w:proofErr w:type="spellEnd"/>
    </w:p>
    <w:p w14:paraId="49D7002B" w14:textId="77777777" w:rsidR="0081401C" w:rsidRDefault="0081401C" w:rsidP="0081401C">
      <w:r>
        <w:t>D00000|ague|&lt;noun&gt;|&lt;base&gt;|||</w:t>
      </w:r>
      <w:proofErr w:type="spellStart"/>
      <w:r>
        <w:t>DiarrheaDirectMention</w:t>
      </w:r>
      <w:proofErr w:type="spellEnd"/>
    </w:p>
    <w:p w14:paraId="582E4A7C" w14:textId="77777777" w:rsidR="0081401C" w:rsidRDefault="0081401C" w:rsidP="0081401C">
      <w:r>
        <w:t>D00000|blennorhea|&lt;noun&gt;|&lt;base&gt;|||</w:t>
      </w:r>
      <w:proofErr w:type="spellStart"/>
      <w:r>
        <w:t>DiarrheaDirectMention</w:t>
      </w:r>
      <w:proofErr w:type="spellEnd"/>
    </w:p>
    <w:p w14:paraId="02EC6139" w14:textId="77777777" w:rsidR="0081401C" w:rsidRDefault="0081401C" w:rsidP="0081401C">
      <w:r>
        <w:t>D00000|colon blow|&lt;noun&gt;|&lt;base&gt;|||</w:t>
      </w:r>
      <w:proofErr w:type="spellStart"/>
      <w:r>
        <w:t>DiarrheaDirectMention</w:t>
      </w:r>
      <w:proofErr w:type="spellEnd"/>
    </w:p>
    <w:p w14:paraId="415A89F2" w14:textId="77777777" w:rsidR="0081401C" w:rsidRDefault="0081401C" w:rsidP="0081401C">
      <w:r>
        <w:t>D00000|green apple nasties|&lt;noun&gt;|&lt;base&gt;|||</w:t>
      </w:r>
      <w:proofErr w:type="spellStart"/>
      <w:r>
        <w:t>DiarrheaDirectMention</w:t>
      </w:r>
      <w:proofErr w:type="spellEnd"/>
    </w:p>
    <w:p w14:paraId="496AD245" w14:textId="77777777" w:rsidR="0081401C" w:rsidRDefault="0081401C" w:rsidP="0081401C">
      <w:r>
        <w:t>D00000|green apple quick step|&lt;noun&gt;|&lt;base&gt;|||</w:t>
      </w:r>
      <w:proofErr w:type="spellStart"/>
      <w:r>
        <w:t>DiarrheaDirectMention</w:t>
      </w:r>
      <w:proofErr w:type="spellEnd"/>
    </w:p>
    <w:p w14:paraId="22118B3E" w14:textId="77777777" w:rsidR="0081401C" w:rsidRDefault="0081401C" w:rsidP="0081401C">
      <w:r>
        <w:t>D00000|splatters|&lt;noun&gt;|&lt;base&gt;|||</w:t>
      </w:r>
      <w:proofErr w:type="spellStart"/>
      <w:r>
        <w:t>DiarrheaDirectMention</w:t>
      </w:r>
      <w:proofErr w:type="spellEnd"/>
    </w:p>
    <w:p w14:paraId="16178BC3" w14:textId="77777777" w:rsidR="0081401C" w:rsidRDefault="0081401C" w:rsidP="0081401C">
      <w:r>
        <w:t>D00000|havana omelet|&lt;noun&gt;|&lt;base&gt;|||</w:t>
      </w:r>
      <w:proofErr w:type="spellStart"/>
      <w:r>
        <w:t>DiarrheaDirectMention</w:t>
      </w:r>
      <w:proofErr w:type="spellEnd"/>
    </w:p>
    <w:p w14:paraId="20598132" w14:textId="77777777" w:rsidR="0081401C" w:rsidRDefault="0081401C" w:rsidP="0081401C">
      <w:r>
        <w:t>D00000|hershey sq</w:t>
      </w:r>
      <w:ins w:id="6" w:author="Vanessa Stevens" w:date="2016-10-12T13:55:00Z">
        <w:r>
          <w:t>u</w:t>
        </w:r>
      </w:ins>
      <w:r>
        <w:t>irts|&lt;noun&gt;|&lt;base&gt;|||</w:t>
      </w:r>
      <w:proofErr w:type="spellStart"/>
      <w:r>
        <w:t>DiarrheaDirectMention</w:t>
      </w:r>
      <w:proofErr w:type="spellEnd"/>
    </w:p>
    <w:p w14:paraId="24BE2E56" w14:textId="77777777" w:rsidR="0081401C" w:rsidRDefault="0081401C" w:rsidP="0081401C">
      <w:r>
        <w:t>D00000|the sq</w:t>
      </w:r>
      <w:ins w:id="7" w:author="Vanessa Stevens" w:date="2016-10-12T13:55:00Z">
        <w:r>
          <w:t>u</w:t>
        </w:r>
      </w:ins>
      <w:r>
        <w:t>irts|&lt;noun&gt;|&lt;base&gt;|||</w:t>
      </w:r>
      <w:proofErr w:type="spellStart"/>
      <w:r>
        <w:t>DiarrheaDirectMention</w:t>
      </w:r>
      <w:proofErr w:type="spellEnd"/>
    </w:p>
    <w:p w14:paraId="2F04648C" w14:textId="77777777" w:rsidR="0081401C" w:rsidRDefault="0081401C" w:rsidP="0081401C">
      <w:r>
        <w:t>D00000|piss out of the ass|&lt;noun&gt;|&lt;base&gt;|||</w:t>
      </w:r>
      <w:proofErr w:type="spellStart"/>
      <w:r>
        <w:t>DiarrheaDirectMention</w:t>
      </w:r>
      <w:proofErr w:type="spellEnd"/>
    </w:p>
    <w:p w14:paraId="56921764" w14:textId="77777777" w:rsidR="0081401C" w:rsidRDefault="0081401C" w:rsidP="0081401C">
      <w:r>
        <w:t>D00000|assquake|&lt;noun&gt;|&lt;base&gt;|||</w:t>
      </w:r>
      <w:proofErr w:type="spellStart"/>
      <w:r>
        <w:t>DiarrheaDirectMention</w:t>
      </w:r>
      <w:proofErr w:type="spellEnd"/>
    </w:p>
    <w:p w14:paraId="3D982A93" w14:textId="77777777" w:rsidR="0081401C" w:rsidRDefault="0081401C" w:rsidP="0081401C">
      <w:r>
        <w:t>D00000|shistle belly thumps|&lt;noun&gt;|&lt;base&gt;|||</w:t>
      </w:r>
      <w:proofErr w:type="spellStart"/>
      <w:r>
        <w:t>DiarrheaDirectMention</w:t>
      </w:r>
      <w:proofErr w:type="spellEnd"/>
    </w:p>
    <w:p w14:paraId="11A61BAD" w14:textId="77777777" w:rsidR="0081401C" w:rsidRDefault="0081401C" w:rsidP="0081401C">
      <w:r>
        <w:t>D00000|mud butt|&lt;noun&gt;|&lt;base&gt;|||</w:t>
      </w:r>
      <w:proofErr w:type="spellStart"/>
      <w:r>
        <w:t>DiarrheaDirectMention</w:t>
      </w:r>
      <w:proofErr w:type="spellEnd"/>
    </w:p>
    <w:p w14:paraId="2C808042" w14:textId="77777777" w:rsidR="0081401C" w:rsidRDefault="0081401C" w:rsidP="0081401C">
      <w:r>
        <w:t>D00000|anal leakage|&lt;noun&gt;|&lt;base&gt;|||</w:t>
      </w:r>
      <w:proofErr w:type="spellStart"/>
      <w:r>
        <w:t>DiarrheaDirectMention</w:t>
      </w:r>
      <w:proofErr w:type="spellEnd"/>
    </w:p>
    <w:p w14:paraId="58C53798" w14:textId="77777777" w:rsidR="0081401C" w:rsidRDefault="0081401C" w:rsidP="0081401C">
      <w:r>
        <w:t>D00000|squits|&lt;noun&gt;|&lt;base&gt;|||</w:t>
      </w:r>
      <w:proofErr w:type="spellStart"/>
      <w:r>
        <w:t>DiarrheaDirectMention</w:t>
      </w:r>
      <w:proofErr w:type="spellEnd"/>
    </w:p>
    <w:p w14:paraId="20F2B755" w14:textId="77777777" w:rsidR="0081401C" w:rsidRDefault="0081401C" w:rsidP="0081401C">
      <w:r>
        <w:t>D00000|skitters|&lt;noun&gt;|&lt;base&gt;|||</w:t>
      </w:r>
      <w:proofErr w:type="spellStart"/>
      <w:r>
        <w:t>DiarrheaDirectMention</w:t>
      </w:r>
      <w:proofErr w:type="spellEnd"/>
    </w:p>
    <w:p w14:paraId="1A700E0D" w14:textId="77777777" w:rsidR="0081401C" w:rsidRDefault="0081401C" w:rsidP="0081401C">
      <w:pPr>
        <w:rPr>
          <w:ins w:id="8" w:author="Guy Divita" w:date="2016-10-14T14:07:00Z"/>
        </w:rPr>
      </w:pPr>
      <w:r>
        <w:t>D00000|Pharao</w:t>
      </w:r>
      <w:ins w:id="9" w:author="Vanessa Stevens" w:date="2016-10-12T13:55:00Z">
        <w:r>
          <w:t>h</w:t>
        </w:r>
      </w:ins>
      <w:r>
        <w:t>'s revenge|&lt;noun&gt;|&lt;base&gt;|||</w:t>
      </w:r>
      <w:proofErr w:type="spellStart"/>
      <w:r>
        <w:t>DiarrheaDirectMention</w:t>
      </w:r>
      <w:proofErr w:type="spellEnd"/>
    </w:p>
    <w:p w14:paraId="57D7B7DA" w14:textId="77777777" w:rsidR="00F10901" w:rsidRDefault="00F10901" w:rsidP="00F10901">
      <w:pPr>
        <w:rPr>
          <w:ins w:id="10" w:author="Guy Divita" w:date="2016-10-14T14:08:00Z"/>
        </w:rPr>
      </w:pPr>
      <w:ins w:id="11" w:author="Guy Divita" w:date="2016-10-14T14:07:00Z">
        <w:r>
          <w:lastRenderedPageBreak/>
          <w:t>D00000|watery stool</w:t>
        </w:r>
        <w:r>
          <w:t>|&lt;noun&gt;|&lt;base&gt;|||</w:t>
        </w:r>
        <w:proofErr w:type="spellStart"/>
        <w:r>
          <w:t>DiarrheaDirectMention</w:t>
        </w:r>
      </w:ins>
      <w:proofErr w:type="spellEnd"/>
    </w:p>
    <w:p w14:paraId="09B509B4" w14:textId="77777777" w:rsidR="00F10901" w:rsidRDefault="00F10901" w:rsidP="00F10901">
      <w:pPr>
        <w:rPr>
          <w:ins w:id="12" w:author="Guy Divita" w:date="2016-10-14T14:08:00Z"/>
        </w:rPr>
      </w:pPr>
      <w:ins w:id="13" w:author="Guy Divita" w:date="2016-10-14T14:08:00Z">
        <w:r>
          <w:t>D00000|watery stool</w:t>
        </w:r>
        <w:r>
          <w:t>s</w:t>
        </w:r>
        <w:r>
          <w:t>|&lt;noun&gt;|&lt;base&gt;|||</w:t>
        </w:r>
        <w:proofErr w:type="spellStart"/>
        <w:r>
          <w:t>DiarrheaDirectMention</w:t>
        </w:r>
        <w:proofErr w:type="spellEnd"/>
      </w:ins>
    </w:p>
    <w:p w14:paraId="0141FA43" w14:textId="77777777" w:rsidR="00F10901" w:rsidRDefault="00F10901" w:rsidP="00F10901">
      <w:pPr>
        <w:rPr>
          <w:ins w:id="14" w:author="Guy Divita" w:date="2016-10-14T14:07:00Z"/>
        </w:rPr>
      </w:pPr>
    </w:p>
    <w:p w14:paraId="5B2A94D6" w14:textId="77777777" w:rsidR="00F10901" w:rsidRDefault="00F10901" w:rsidP="0081401C">
      <w:pPr>
        <w:rPr>
          <w:ins w:id="15" w:author="Guy Divita" w:date="2016-10-14T14:07:00Z"/>
        </w:rPr>
      </w:pPr>
    </w:p>
    <w:p w14:paraId="0B9CADF0" w14:textId="77777777" w:rsidR="00F10901" w:rsidRDefault="00F10901" w:rsidP="0081401C"/>
    <w:p w14:paraId="14C9871D" w14:textId="77777777" w:rsidR="0081401C" w:rsidRDefault="0081401C" w:rsidP="0081401C">
      <w:r>
        <w:t>#===================================</w:t>
      </w:r>
    </w:p>
    <w:p w14:paraId="12511C7C" w14:textId="77777777" w:rsidR="0081401C" w:rsidRDefault="0081401C" w:rsidP="0081401C">
      <w:r>
        <w:t xml:space="preserve"># </w:t>
      </w:r>
      <w:commentRangeStart w:id="16"/>
      <w:proofErr w:type="spellStart"/>
      <w:r>
        <w:t>DiarrheaAnatomy</w:t>
      </w:r>
      <w:commentRangeEnd w:id="16"/>
      <w:proofErr w:type="spellEnd"/>
      <w:r>
        <w:rPr>
          <w:rStyle w:val="CommentReference"/>
        </w:rPr>
        <w:commentReference w:id="16"/>
      </w:r>
    </w:p>
    <w:p w14:paraId="4CBE7652" w14:textId="77777777" w:rsidR="0081401C" w:rsidRDefault="0081401C" w:rsidP="0081401C">
      <w:r>
        <w:t>#===================================</w:t>
      </w:r>
    </w:p>
    <w:p w14:paraId="41CE073F" w14:textId="77777777" w:rsidR="0081401C" w:rsidRDefault="0081401C" w:rsidP="0081401C">
      <w:r>
        <w:t>D00000|abdom</w:t>
      </w:r>
      <w:ins w:id="17" w:author="Vanessa Stevens" w:date="2016-10-12T13:56:00Z">
        <w:r>
          <w:t>i</w:t>
        </w:r>
      </w:ins>
      <w:del w:id="18" w:author="Vanessa Stevens" w:date="2016-10-12T13:56:00Z">
        <w:r w:rsidDel="0081401C">
          <w:delText>o</w:delText>
        </w:r>
      </w:del>
      <w:r>
        <w:t>nal|&lt;noun&gt;|&lt;base&gt;|||</w:t>
      </w:r>
      <w:proofErr w:type="spellStart"/>
      <w:r>
        <w:t>DiarrheaAnatomy</w:t>
      </w:r>
      <w:proofErr w:type="spellEnd"/>
    </w:p>
    <w:p w14:paraId="17F8E577" w14:textId="77777777" w:rsidR="0081401C" w:rsidRDefault="0081401C" w:rsidP="0081401C">
      <w:r>
        <w:t>D00000|abdom</w:t>
      </w:r>
      <w:ins w:id="19" w:author="Vanessa Stevens" w:date="2016-10-12T13:56:00Z">
        <w:r>
          <w:t>e</w:t>
        </w:r>
      </w:ins>
      <w:del w:id="20" w:author="Vanessa Stevens" w:date="2016-10-12T13:56:00Z">
        <w:r w:rsidDel="0081401C">
          <w:delText>o</w:delText>
        </w:r>
      </w:del>
      <w:r>
        <w:t>n|&lt;noun&gt;|&lt;base&gt;|||</w:t>
      </w:r>
      <w:proofErr w:type="spellStart"/>
      <w:r>
        <w:t>DiarrheaAnatomy</w:t>
      </w:r>
      <w:proofErr w:type="spellEnd"/>
    </w:p>
    <w:p w14:paraId="4287B715" w14:textId="77777777" w:rsidR="0081401C" w:rsidRDefault="0081401C" w:rsidP="0081401C">
      <w:r>
        <w:t>D00000|stomach|&lt;noun&gt;|&lt;base&gt;|||</w:t>
      </w:r>
      <w:proofErr w:type="spellStart"/>
      <w:r>
        <w:t>DiarrheaAnatomy</w:t>
      </w:r>
      <w:proofErr w:type="spellEnd"/>
    </w:p>
    <w:p w14:paraId="6B878AF3" w14:textId="77777777" w:rsidR="0081401C" w:rsidRDefault="0081401C" w:rsidP="0081401C">
      <w:pPr>
        <w:rPr>
          <w:ins w:id="21" w:author="Guy Divita" w:date="2016-10-14T14:25:00Z"/>
        </w:rPr>
      </w:pPr>
      <w:r>
        <w:t>D00000|intestines|&lt;noun&gt;|&lt;base&gt;|||</w:t>
      </w:r>
      <w:proofErr w:type="spellStart"/>
      <w:r>
        <w:t>DiarrheaAnatomy</w:t>
      </w:r>
      <w:proofErr w:type="spellEnd"/>
    </w:p>
    <w:p w14:paraId="49EA82D0" w14:textId="77777777" w:rsidR="00DC0B97" w:rsidRDefault="00DC0B97" w:rsidP="0081401C">
      <w:ins w:id="22" w:author="Guy Divita" w:date="2016-10-14T14:25:00Z">
        <w:r>
          <w:t xml:space="preserve">D00000| </w:t>
        </w:r>
      </w:ins>
      <w:ins w:id="23" w:author="Guy Divita" w:date="2016-10-14T14:26:00Z">
        <w:r>
          <w:t>intestinal</w:t>
        </w:r>
      </w:ins>
      <w:ins w:id="24" w:author="Guy Divita" w:date="2016-10-14T14:25:00Z">
        <w:r>
          <w:t xml:space="preserve"> </w:t>
        </w:r>
        <w:r>
          <w:t>|&lt;noun&gt;|&lt;base&gt;|||</w:t>
        </w:r>
        <w:proofErr w:type="spellStart"/>
        <w:r>
          <w:t>DiarrheaAnatomy</w:t>
        </w:r>
      </w:ins>
      <w:proofErr w:type="spellEnd"/>
    </w:p>
    <w:p w14:paraId="44A94D30" w14:textId="77777777" w:rsidR="0081401C" w:rsidRDefault="0081401C" w:rsidP="0081401C">
      <w:r>
        <w:t>D00000|colon|&lt;noun&gt;|&lt;base&gt;|||</w:t>
      </w:r>
      <w:proofErr w:type="spellStart"/>
      <w:r>
        <w:t>DiarrheaAnatomy</w:t>
      </w:r>
      <w:proofErr w:type="spellEnd"/>
    </w:p>
    <w:p w14:paraId="2E030C4C" w14:textId="77777777" w:rsidR="0081401C" w:rsidRDefault="0081401C" w:rsidP="0081401C">
      <w:r>
        <w:t>D00000|belly|&lt;noun&gt;|&lt;base&gt;|||</w:t>
      </w:r>
      <w:proofErr w:type="spellStart"/>
      <w:r>
        <w:t>DiarrheaAnatomy</w:t>
      </w:r>
      <w:proofErr w:type="spellEnd"/>
    </w:p>
    <w:p w14:paraId="45FB7BA0" w14:textId="77777777" w:rsidR="0081401C" w:rsidRDefault="0081401C" w:rsidP="0081401C">
      <w:r>
        <w:t>D00000|gut|&lt;noun&gt;|&lt;base&gt;|||</w:t>
      </w:r>
      <w:proofErr w:type="spellStart"/>
      <w:r>
        <w:t>DiarrheaAnatomy</w:t>
      </w:r>
      <w:proofErr w:type="spellEnd"/>
    </w:p>
    <w:p w14:paraId="5BC295EB" w14:textId="77777777" w:rsidR="0081401C" w:rsidRDefault="0081401C" w:rsidP="0081401C">
      <w:r>
        <w:t>D00000|butt|&lt;noun&gt;|&lt;base&gt;|||</w:t>
      </w:r>
      <w:proofErr w:type="spellStart"/>
      <w:r>
        <w:t>DiarrheaAnatomy</w:t>
      </w:r>
      <w:proofErr w:type="spellEnd"/>
    </w:p>
    <w:p w14:paraId="52FE4EAF" w14:textId="77777777" w:rsidR="0081401C" w:rsidRDefault="0081401C" w:rsidP="0081401C">
      <w:r>
        <w:t>D00000|rectum|&lt;noun&gt;|&lt;base&gt;|||</w:t>
      </w:r>
      <w:proofErr w:type="spellStart"/>
      <w:r>
        <w:t>DiarrheaAnatomy</w:t>
      </w:r>
      <w:proofErr w:type="spellEnd"/>
    </w:p>
    <w:p w14:paraId="011D6226" w14:textId="77777777" w:rsidR="0081401C" w:rsidRDefault="0081401C" w:rsidP="0081401C">
      <w:r>
        <w:t>D00000|rectal|&lt;noun&gt;|&lt;base&gt;|||</w:t>
      </w:r>
      <w:proofErr w:type="spellStart"/>
      <w:r>
        <w:t>DiarrheaAnatomy</w:t>
      </w:r>
      <w:proofErr w:type="spellEnd"/>
    </w:p>
    <w:p w14:paraId="5F4B05B9" w14:textId="77777777" w:rsidR="0081401C" w:rsidRDefault="0081401C" w:rsidP="0081401C">
      <w:r>
        <w:t>D00000|large bowel|&lt;noun&gt;|&lt;base&gt;|||</w:t>
      </w:r>
      <w:proofErr w:type="spellStart"/>
      <w:r>
        <w:t>DiarrheaAnatomy</w:t>
      </w:r>
      <w:proofErr w:type="spellEnd"/>
    </w:p>
    <w:p w14:paraId="5C2773B5" w14:textId="77777777" w:rsidR="0081401C" w:rsidRDefault="0081401C" w:rsidP="0081401C">
      <w:pPr>
        <w:rPr>
          <w:ins w:id="25" w:author="Guy Divita" w:date="2016-10-14T13:07:00Z"/>
        </w:rPr>
      </w:pPr>
      <w:r>
        <w:t>D00000|small bowel|&lt;noun&gt;|&lt;base&gt;|||</w:t>
      </w:r>
      <w:proofErr w:type="spellStart"/>
      <w:r>
        <w:t>DiarrheaAnatomy</w:t>
      </w:r>
      <w:proofErr w:type="spellEnd"/>
    </w:p>
    <w:p w14:paraId="708EC277" w14:textId="77777777" w:rsidR="00A50C4D" w:rsidRDefault="00A50C4D" w:rsidP="00A50C4D">
      <w:pPr>
        <w:rPr>
          <w:ins w:id="26" w:author="Guy Divita" w:date="2016-10-14T13:07:00Z"/>
        </w:rPr>
      </w:pPr>
      <w:ins w:id="27" w:author="Guy Divita" w:date="2016-10-14T13:07:00Z">
        <w:r>
          <w:t>D00000|anus</w:t>
        </w:r>
        <w:r>
          <w:t>|&lt;noun&gt;|&lt;base&gt;|||</w:t>
        </w:r>
        <w:proofErr w:type="spellStart"/>
        <w:r>
          <w:t>DiarrheaAnatomy</w:t>
        </w:r>
        <w:proofErr w:type="spellEnd"/>
      </w:ins>
    </w:p>
    <w:p w14:paraId="2FC735A9" w14:textId="77777777" w:rsidR="00A50C4D" w:rsidRDefault="00A50C4D" w:rsidP="0081401C"/>
    <w:p w14:paraId="08625390" w14:textId="77777777" w:rsidR="0081401C" w:rsidRDefault="0081401C" w:rsidP="0081401C">
      <w:r>
        <w:t># =====================================</w:t>
      </w:r>
    </w:p>
    <w:p w14:paraId="3F2C7382" w14:textId="77777777" w:rsidR="0081401C" w:rsidRDefault="0081401C" w:rsidP="0081401C">
      <w:r>
        <w:t xml:space="preserve"># </w:t>
      </w:r>
      <w:commentRangeStart w:id="28"/>
      <w:proofErr w:type="spellStart"/>
      <w:r>
        <w:t>NormalDef</w:t>
      </w:r>
      <w:ins w:id="29" w:author="Vanessa Stevens" w:date="2016-10-12T13:58:00Z">
        <w:r>
          <w:t>e</w:t>
        </w:r>
      </w:ins>
      <w:del w:id="30" w:author="Vanessa Stevens" w:date="2016-10-12T13:58:00Z">
        <w:r w:rsidDel="0081401C">
          <w:delText>i</w:delText>
        </w:r>
      </w:del>
      <w:r>
        <w:t>cation</w:t>
      </w:r>
      <w:commentRangeEnd w:id="28"/>
      <w:proofErr w:type="spellEnd"/>
      <w:r>
        <w:rPr>
          <w:rStyle w:val="CommentReference"/>
        </w:rPr>
        <w:commentReference w:id="28"/>
      </w:r>
    </w:p>
    <w:p w14:paraId="275824E9" w14:textId="77777777" w:rsidR="0081401C" w:rsidRDefault="0081401C" w:rsidP="0081401C">
      <w:r>
        <w:t># =====================================</w:t>
      </w:r>
    </w:p>
    <w:p w14:paraId="7B8CBA95" w14:textId="77777777" w:rsidR="0081401C" w:rsidRDefault="0081401C" w:rsidP="0081401C">
      <w:r>
        <w:t>D00000|def</w:t>
      </w:r>
      <w:ins w:id="31" w:author="Vanessa Stevens" w:date="2016-10-12T13:58:00Z">
        <w:r>
          <w:t>e</w:t>
        </w:r>
      </w:ins>
      <w:del w:id="32" w:author="Vanessa Stevens" w:date="2016-10-12T13:58:00Z">
        <w:r w:rsidDel="0081401C">
          <w:delText>i</w:delText>
        </w:r>
      </w:del>
      <w:r>
        <w:t>cation|&lt;noun&gt;|&lt;base&gt;|||</w:t>
      </w:r>
      <w:proofErr w:type="spellStart"/>
      <w:r>
        <w:t>NormalDefication</w:t>
      </w:r>
      <w:proofErr w:type="spellEnd"/>
    </w:p>
    <w:p w14:paraId="60DEF251" w14:textId="77777777" w:rsidR="0081401C" w:rsidRDefault="0081401C" w:rsidP="0081401C">
      <w:r>
        <w:t>D00000|def</w:t>
      </w:r>
      <w:ins w:id="33" w:author="Vanessa Stevens" w:date="2016-10-12T13:58:00Z">
        <w:r>
          <w:t>e</w:t>
        </w:r>
      </w:ins>
      <w:del w:id="34" w:author="Vanessa Stevens" w:date="2016-10-12T13:58:00Z">
        <w:r w:rsidDel="0081401C">
          <w:delText>i</w:delText>
        </w:r>
      </w:del>
      <w:r>
        <w:t>cate|&lt;noun&gt;|&lt;base&gt;|||</w:t>
      </w:r>
      <w:proofErr w:type="spellStart"/>
      <w:r>
        <w:t>NormalDefication</w:t>
      </w:r>
      <w:proofErr w:type="spellEnd"/>
    </w:p>
    <w:p w14:paraId="640307EF" w14:textId="77777777" w:rsidR="0081401C" w:rsidRDefault="0081401C" w:rsidP="0081401C">
      <w:r>
        <w:t>D00000|bowel movement|&lt;noun&gt;|&lt;base&gt;|||</w:t>
      </w:r>
      <w:proofErr w:type="spellStart"/>
      <w:r>
        <w:t>NormalDefication</w:t>
      </w:r>
      <w:proofErr w:type="spellEnd"/>
    </w:p>
    <w:p w14:paraId="635434FD" w14:textId="77777777" w:rsidR="0081401C" w:rsidRDefault="0081401C" w:rsidP="0081401C">
      <w:r>
        <w:t>D00000|bowel movements|&lt;noun&gt;|&lt;base&gt;|||</w:t>
      </w:r>
      <w:proofErr w:type="spellStart"/>
      <w:r>
        <w:t>NormalDefication</w:t>
      </w:r>
      <w:proofErr w:type="spellEnd"/>
    </w:p>
    <w:p w14:paraId="3081AD98" w14:textId="77777777" w:rsidR="0081401C" w:rsidRDefault="0081401C" w:rsidP="0081401C">
      <w:r>
        <w:t>D00000|fecal matter|&lt;noun&gt;|&lt;base&gt;|||</w:t>
      </w:r>
      <w:proofErr w:type="spellStart"/>
      <w:r>
        <w:t>NormalDefication</w:t>
      </w:r>
      <w:proofErr w:type="spellEnd"/>
    </w:p>
    <w:p w14:paraId="79ED7855" w14:textId="77777777" w:rsidR="0081401C" w:rsidRDefault="0081401C" w:rsidP="0081401C">
      <w:r>
        <w:t>D00000|feces|&lt;noun&gt;|&lt;base&gt;|||</w:t>
      </w:r>
      <w:proofErr w:type="spellStart"/>
      <w:r>
        <w:t>NormalDefication</w:t>
      </w:r>
      <w:proofErr w:type="spellEnd"/>
    </w:p>
    <w:p w14:paraId="262E4619" w14:textId="77777777" w:rsidR="0081401C" w:rsidRDefault="0081401C" w:rsidP="0081401C">
      <w:commentRangeStart w:id="35"/>
      <w:r>
        <w:t>D00000|def</w:t>
      </w:r>
      <w:ins w:id="36" w:author="Vanessa Stevens" w:date="2016-10-12T14:04:00Z">
        <w:r>
          <w:t>e</w:t>
        </w:r>
      </w:ins>
      <w:del w:id="37" w:author="Vanessa Stevens" w:date="2016-10-12T14:04:00Z">
        <w:r w:rsidDel="0081401C">
          <w:delText>i</w:delText>
        </w:r>
      </w:del>
      <w:r>
        <w:t>cation effort</w:t>
      </w:r>
      <w:commentRangeEnd w:id="35"/>
      <w:r>
        <w:rPr>
          <w:rStyle w:val="CommentReference"/>
        </w:rPr>
        <w:commentReference w:id="35"/>
      </w:r>
      <w:r>
        <w:t>|&lt;noun&gt;|&lt;base&gt;|||</w:t>
      </w:r>
      <w:proofErr w:type="spellStart"/>
      <w:r>
        <w:t>NormalDefication</w:t>
      </w:r>
      <w:proofErr w:type="spellEnd"/>
    </w:p>
    <w:p w14:paraId="5843F23D" w14:textId="77777777" w:rsidR="0081401C" w:rsidRDefault="0081401C" w:rsidP="0081401C">
      <w:r>
        <w:t>D00000|stool|&lt;noun&gt;|&lt;base&gt;|||</w:t>
      </w:r>
      <w:proofErr w:type="spellStart"/>
      <w:r>
        <w:t>NormalDefication</w:t>
      </w:r>
      <w:proofErr w:type="spellEnd"/>
    </w:p>
    <w:p w14:paraId="41B1011A" w14:textId="77777777" w:rsidR="0081401C" w:rsidRDefault="0081401C" w:rsidP="0081401C">
      <w:pPr>
        <w:rPr>
          <w:ins w:id="38" w:author="Guy Divita" w:date="2016-10-14T14:06:00Z"/>
        </w:rPr>
      </w:pPr>
      <w:r>
        <w:t>D00000|stools|&lt;noun&gt;|&lt;base&gt;|||</w:t>
      </w:r>
      <w:proofErr w:type="spellStart"/>
      <w:r>
        <w:t>NormalDefication</w:t>
      </w:r>
      <w:proofErr w:type="spellEnd"/>
    </w:p>
    <w:p w14:paraId="3E840E59" w14:textId="77777777" w:rsidR="00F10901" w:rsidRDefault="00F10901" w:rsidP="00F10901">
      <w:pPr>
        <w:rPr>
          <w:ins w:id="39" w:author="Guy Divita" w:date="2016-10-14T14:16:00Z"/>
        </w:rPr>
      </w:pPr>
      <w:moveToRangeStart w:id="40" w:author="Guy Divita" w:date="2016-10-14T14:06:00Z" w:name="move464217336"/>
      <w:moveTo w:id="41" w:author="Guy Divita" w:date="2016-10-14T14:06:00Z">
        <w:r>
          <w:t>D00000|bm|&lt;noun&gt;|&lt;base&gt;|||</w:t>
        </w:r>
        <w:proofErr w:type="spellStart"/>
        <w:del w:id="42" w:author="Guy Divita" w:date="2016-10-14T14:06:00Z">
          <w:r w:rsidDel="00F10901">
            <w:delText>DiarrheaDirectMention</w:delText>
          </w:r>
        </w:del>
      </w:moveTo>
      <w:ins w:id="43" w:author="Guy Divita" w:date="2016-10-14T14:06:00Z">
        <w:r>
          <w:t>NormalDefic</w:t>
        </w:r>
      </w:ins>
      <w:ins w:id="44" w:author="Guy Divita" w:date="2016-10-14T14:07:00Z">
        <w:r>
          <w:t>ation</w:t>
        </w:r>
      </w:ins>
      <w:proofErr w:type="spellEnd"/>
    </w:p>
    <w:p w14:paraId="6B27463E" w14:textId="77777777" w:rsidR="00F10901" w:rsidRDefault="00F10901" w:rsidP="00F10901">
      <w:pPr>
        <w:rPr>
          <w:ins w:id="45" w:author="Guy Divita" w:date="2016-10-14T14:16:00Z"/>
        </w:rPr>
      </w:pPr>
      <w:ins w:id="46" w:author="Guy Divita" w:date="2016-10-14T14:16:00Z">
        <w:r>
          <w:t>D00000|dump</w:t>
        </w:r>
        <w:r>
          <w:t>|&lt;noun&gt;|&lt;base&gt;|||</w:t>
        </w:r>
        <w:proofErr w:type="spellStart"/>
        <w:r>
          <w:t>NormalDefication</w:t>
        </w:r>
        <w:proofErr w:type="spellEnd"/>
      </w:ins>
    </w:p>
    <w:p w14:paraId="5CBEB787" w14:textId="77777777" w:rsidR="00F10901" w:rsidRDefault="00F10901" w:rsidP="00F10901">
      <w:pPr>
        <w:rPr>
          <w:moveTo w:id="47" w:author="Guy Divita" w:date="2016-10-14T14:06:00Z"/>
        </w:rPr>
      </w:pPr>
    </w:p>
    <w:moveToRangeEnd w:id="40"/>
    <w:p w14:paraId="1B938B64" w14:textId="77777777" w:rsidR="00F10901" w:rsidRDefault="00F10901" w:rsidP="0081401C"/>
    <w:p w14:paraId="06572A89" w14:textId="77777777" w:rsidR="0081401C" w:rsidRDefault="0081401C" w:rsidP="0081401C">
      <w:r>
        <w:t># =====================================</w:t>
      </w:r>
    </w:p>
    <w:p w14:paraId="59078DE1" w14:textId="77777777" w:rsidR="0081401C" w:rsidRDefault="0081401C" w:rsidP="0081401C">
      <w:commentRangeStart w:id="48"/>
      <w:r>
        <w:t xml:space="preserve"># </w:t>
      </w:r>
      <w:proofErr w:type="spellStart"/>
      <w:r>
        <w:t>DiarrheaFrequency</w:t>
      </w:r>
      <w:proofErr w:type="spellEnd"/>
    </w:p>
    <w:p w14:paraId="11DACEDA" w14:textId="77777777" w:rsidR="0081401C" w:rsidRDefault="0081401C" w:rsidP="0081401C">
      <w:r>
        <w:t># =====================================</w:t>
      </w:r>
    </w:p>
    <w:p w14:paraId="123E3A12" w14:textId="77777777" w:rsidR="0081401C" w:rsidRDefault="0081401C" w:rsidP="0081401C">
      <w:r>
        <w:t>D00000|frequent|&lt;noun&gt;|&lt;base&gt;|||</w:t>
      </w:r>
      <w:proofErr w:type="spellStart"/>
      <w:r>
        <w:t>DiarrheaFrequency</w:t>
      </w:r>
      <w:proofErr w:type="spellEnd"/>
    </w:p>
    <w:p w14:paraId="784672D7" w14:textId="77777777" w:rsidR="0081401C" w:rsidRDefault="0081401C" w:rsidP="0081401C">
      <w:r>
        <w:t>D00000|frequently|&lt;noun&gt;|&lt;base&gt;|||</w:t>
      </w:r>
      <w:proofErr w:type="spellStart"/>
      <w:r>
        <w:t>DiarrheaFrequency</w:t>
      </w:r>
      <w:proofErr w:type="spellEnd"/>
    </w:p>
    <w:p w14:paraId="41B0AC0C" w14:textId="77777777" w:rsidR="0081401C" w:rsidRDefault="0081401C" w:rsidP="0081401C">
      <w:r>
        <w:t>D00000|frequency|&lt;noun&gt;|&lt;base&gt;|||</w:t>
      </w:r>
      <w:proofErr w:type="spellStart"/>
      <w:r>
        <w:t>DiarrheaFrequency</w:t>
      </w:r>
      <w:proofErr w:type="spellEnd"/>
    </w:p>
    <w:p w14:paraId="31C531A3" w14:textId="77777777" w:rsidR="0081401C" w:rsidRDefault="0081401C" w:rsidP="0081401C">
      <w:r>
        <w:t>D00000|intermittent|&lt;noun&gt;|&lt;base&gt;|||</w:t>
      </w:r>
      <w:proofErr w:type="spellStart"/>
      <w:r>
        <w:t>DiarrheaFrequency</w:t>
      </w:r>
      <w:proofErr w:type="spellEnd"/>
    </w:p>
    <w:p w14:paraId="750DF58E" w14:textId="77777777" w:rsidR="0081401C" w:rsidRDefault="0081401C" w:rsidP="0081401C">
      <w:r>
        <w:lastRenderedPageBreak/>
        <w:t>D00000|intractable|&lt;noun&gt;|&lt;base&gt;|||</w:t>
      </w:r>
      <w:proofErr w:type="spellStart"/>
      <w:r>
        <w:t>DiarrheaFrequency</w:t>
      </w:r>
      <w:proofErr w:type="spellEnd"/>
    </w:p>
    <w:p w14:paraId="33924365" w14:textId="77777777" w:rsidR="0081401C" w:rsidRDefault="0081401C" w:rsidP="0081401C">
      <w:r>
        <w:t>D00000|urgent|&lt;noun&gt;|&lt;base&gt;|||</w:t>
      </w:r>
      <w:proofErr w:type="spellStart"/>
      <w:r>
        <w:t>DiarrheaFrequency</w:t>
      </w:r>
      <w:proofErr w:type="spellEnd"/>
    </w:p>
    <w:p w14:paraId="0D304872" w14:textId="77777777" w:rsidR="0081401C" w:rsidRDefault="0081401C" w:rsidP="0081401C">
      <w:r>
        <w:t># =====================================</w:t>
      </w:r>
      <w:commentRangeEnd w:id="48"/>
      <w:r>
        <w:rPr>
          <w:rStyle w:val="CommentReference"/>
        </w:rPr>
        <w:commentReference w:id="48"/>
      </w:r>
    </w:p>
    <w:p w14:paraId="1057ED39" w14:textId="77777777" w:rsidR="0081401C" w:rsidRDefault="0081401C" w:rsidP="0081401C">
      <w:r>
        <w:t xml:space="preserve"># </w:t>
      </w:r>
      <w:proofErr w:type="spellStart"/>
      <w:r>
        <w:t>DiarrheaSeverity</w:t>
      </w:r>
      <w:proofErr w:type="spellEnd"/>
    </w:p>
    <w:p w14:paraId="183452D7" w14:textId="77777777" w:rsidR="0081401C" w:rsidRDefault="0081401C" w:rsidP="0081401C">
      <w:commentRangeStart w:id="49"/>
      <w:r>
        <w:t># =====================================</w:t>
      </w:r>
      <w:commentRangeEnd w:id="49"/>
      <w:r>
        <w:rPr>
          <w:rStyle w:val="CommentReference"/>
        </w:rPr>
        <w:commentReference w:id="49"/>
      </w:r>
    </w:p>
    <w:p w14:paraId="2A5ABF40" w14:textId="77777777" w:rsidR="0081401C" w:rsidRDefault="0081401C" w:rsidP="0081401C">
      <w:r>
        <w:t>D00000|explosive|&lt;noun&gt;|&lt;base&gt;|||</w:t>
      </w:r>
      <w:proofErr w:type="spellStart"/>
      <w:r>
        <w:t>DiarrheaSeverity</w:t>
      </w:r>
      <w:proofErr w:type="spellEnd"/>
    </w:p>
    <w:p w14:paraId="7667B61D" w14:textId="77777777" w:rsidR="0081401C" w:rsidRDefault="0081401C" w:rsidP="0081401C">
      <w:r>
        <w:t>D00000|urgency|&lt;noun&gt;|&lt;base&gt;|||</w:t>
      </w:r>
      <w:proofErr w:type="spellStart"/>
      <w:r>
        <w:t>DiarrheaSeverity</w:t>
      </w:r>
      <w:proofErr w:type="spellEnd"/>
    </w:p>
    <w:p w14:paraId="03C27BC3" w14:textId="77777777" w:rsidR="0081401C" w:rsidRDefault="0081401C" w:rsidP="0081401C">
      <w:r>
        <w:t>D00000|acute|&lt;noun&gt;|&lt;base&gt;|||</w:t>
      </w:r>
      <w:proofErr w:type="spellStart"/>
      <w:r>
        <w:t>DiarrheaSeverity</w:t>
      </w:r>
      <w:proofErr w:type="spellEnd"/>
    </w:p>
    <w:p w14:paraId="571299D1" w14:textId="77777777" w:rsidR="0081401C" w:rsidRDefault="0081401C" w:rsidP="0081401C">
      <w:r>
        <w:t>D00000|syndromic|&lt;noun&gt;|&lt;base&gt;|||</w:t>
      </w:r>
      <w:proofErr w:type="spellStart"/>
      <w:r>
        <w:t>DiarrheaSeverity</w:t>
      </w:r>
      <w:proofErr w:type="spellEnd"/>
    </w:p>
    <w:p w14:paraId="7FA3C6AE" w14:textId="77777777" w:rsidR="0081401C" w:rsidRDefault="0081401C" w:rsidP="0081401C">
      <w:r>
        <w:t>D00000|congenital|&lt;noun&gt;|&lt;base&gt;|||</w:t>
      </w:r>
      <w:proofErr w:type="spellStart"/>
      <w:r>
        <w:t>DiarrheaSeverity</w:t>
      </w:r>
      <w:proofErr w:type="spellEnd"/>
    </w:p>
    <w:p w14:paraId="490A06A8" w14:textId="77777777" w:rsidR="0081401C" w:rsidRDefault="0081401C" w:rsidP="0081401C">
      <w:r>
        <w:t>D00000|malabsorptive|&lt;noun&gt;|&lt;base&gt;|||</w:t>
      </w:r>
      <w:proofErr w:type="spellStart"/>
      <w:r>
        <w:t>DiarrheaSeverity</w:t>
      </w:r>
      <w:proofErr w:type="spellEnd"/>
    </w:p>
    <w:p w14:paraId="20AE4834" w14:textId="77777777" w:rsidR="0081401C" w:rsidRDefault="0081401C" w:rsidP="0081401C">
      <w:r>
        <w:t>D00000|chronic|&lt;noun&gt;|&lt;base&gt;|||</w:t>
      </w:r>
      <w:proofErr w:type="spellStart"/>
      <w:r>
        <w:t>DiarrheaSeverity</w:t>
      </w:r>
      <w:proofErr w:type="spellEnd"/>
    </w:p>
    <w:p w14:paraId="5914BF51" w14:textId="77777777" w:rsidR="0081401C" w:rsidRDefault="0081401C" w:rsidP="0081401C">
      <w:r>
        <w:t>D00000|villous atrophy|&lt;noun&gt;|&lt;base&gt;|||</w:t>
      </w:r>
      <w:proofErr w:type="spellStart"/>
      <w:r>
        <w:t>DiarrheaSeverity</w:t>
      </w:r>
      <w:proofErr w:type="spellEnd"/>
    </w:p>
    <w:p w14:paraId="0BFC6AC2" w14:textId="77777777" w:rsidR="0081401C" w:rsidRDefault="0081401C" w:rsidP="0081401C">
      <w:r>
        <w:t>D00000|protracted|&lt;noun&gt;|&lt;base&gt;|||</w:t>
      </w:r>
      <w:proofErr w:type="spellStart"/>
      <w:r>
        <w:t>DiarrheaSeverity</w:t>
      </w:r>
      <w:proofErr w:type="spellEnd"/>
    </w:p>
    <w:p w14:paraId="6D985044" w14:textId="77777777" w:rsidR="0081401C" w:rsidRDefault="0081401C" w:rsidP="0081401C">
      <w:r>
        <w:t>D00000|spurious|&lt;noun&gt;|&lt;base&gt;|||</w:t>
      </w:r>
      <w:proofErr w:type="spellStart"/>
      <w:r>
        <w:t>DiarrheaSeverity</w:t>
      </w:r>
      <w:proofErr w:type="spellEnd"/>
    </w:p>
    <w:p w14:paraId="074C3EF6" w14:textId="77777777" w:rsidR="0081401C" w:rsidRDefault="0081401C" w:rsidP="0081401C">
      <w:r>
        <w:t>D00000|osmotic|&lt;noun&gt;|&lt;base&gt;|||</w:t>
      </w:r>
      <w:proofErr w:type="spellStart"/>
      <w:r>
        <w:t>DiarrheaSeverity</w:t>
      </w:r>
      <w:proofErr w:type="spellEnd"/>
    </w:p>
    <w:p w14:paraId="13181965" w14:textId="77777777" w:rsidR="0081401C" w:rsidRDefault="0081401C" w:rsidP="0081401C">
      <w:r>
        <w:t># =====================================</w:t>
      </w:r>
    </w:p>
    <w:p w14:paraId="1E92E9BF" w14:textId="77777777" w:rsidR="0081401C" w:rsidRDefault="0081401C" w:rsidP="0081401C">
      <w:r>
        <w:t xml:space="preserve"># </w:t>
      </w:r>
      <w:proofErr w:type="spellStart"/>
      <w:r>
        <w:t>DiarrheaColor</w:t>
      </w:r>
      <w:proofErr w:type="spellEnd"/>
    </w:p>
    <w:p w14:paraId="051E04C1" w14:textId="77777777" w:rsidR="0081401C" w:rsidRDefault="0081401C" w:rsidP="0081401C">
      <w:r>
        <w:t># =====================================</w:t>
      </w:r>
    </w:p>
    <w:p w14:paraId="6BA914B6" w14:textId="77777777" w:rsidR="0081401C" w:rsidRDefault="0081401C" w:rsidP="0081401C">
      <w:r>
        <w:t>D00000|change in appearance|&lt;noun&gt;|&lt;base&gt;|||</w:t>
      </w:r>
      <w:proofErr w:type="spellStart"/>
      <w:r>
        <w:t>DiarrheaColor</w:t>
      </w:r>
      <w:proofErr w:type="spellEnd"/>
    </w:p>
    <w:p w14:paraId="508C7796" w14:textId="77777777" w:rsidR="0081401C" w:rsidRDefault="0081401C" w:rsidP="0081401C">
      <w:r>
        <w:t>D00000|clay colored|&lt;noun&gt;|&lt;base&gt;|||</w:t>
      </w:r>
      <w:proofErr w:type="spellStart"/>
      <w:r>
        <w:t>DiarrheaColor</w:t>
      </w:r>
      <w:proofErr w:type="spellEnd"/>
    </w:p>
    <w:p w14:paraId="37D49DDE" w14:textId="77777777" w:rsidR="0081401C" w:rsidRDefault="0081401C" w:rsidP="0081401C">
      <w:r>
        <w:t xml:space="preserve">D00000|clay </w:t>
      </w:r>
      <w:proofErr w:type="spellStart"/>
      <w:r>
        <w:t>coloured</w:t>
      </w:r>
      <w:proofErr w:type="spellEnd"/>
      <w:r>
        <w:t>|&lt;noun&gt;|&lt;base&gt;|||</w:t>
      </w:r>
      <w:proofErr w:type="spellStart"/>
      <w:r>
        <w:t>DiarrheaColor</w:t>
      </w:r>
      <w:proofErr w:type="spellEnd"/>
    </w:p>
    <w:p w14:paraId="72B92875" w14:textId="77777777" w:rsidR="0081401C" w:rsidRDefault="0081401C" w:rsidP="0081401C">
      <w:r>
        <w:t>D00000|clay-colored |&lt;noun&gt;|&lt;base&gt;|||</w:t>
      </w:r>
      <w:proofErr w:type="spellStart"/>
      <w:r>
        <w:t>DiarrheaColor</w:t>
      </w:r>
      <w:proofErr w:type="spellEnd"/>
    </w:p>
    <w:p w14:paraId="44521667" w14:textId="77777777" w:rsidR="0081401C" w:rsidRDefault="0081401C" w:rsidP="0081401C">
      <w:r>
        <w:t>D00000|clay-coloured|&lt;noun&gt;|&lt;base&gt;|||</w:t>
      </w:r>
      <w:proofErr w:type="spellStart"/>
      <w:r>
        <w:t>DiarrheaColor</w:t>
      </w:r>
      <w:proofErr w:type="spellEnd"/>
    </w:p>
    <w:p w14:paraId="1C3237AD" w14:textId="77777777" w:rsidR="0081401C" w:rsidRDefault="0081401C" w:rsidP="0081401C">
      <w:r>
        <w:t>D00000|colored light|&lt;noun&gt;|&lt;base&gt;|||</w:t>
      </w:r>
      <w:proofErr w:type="spellStart"/>
      <w:r>
        <w:t>DiarrheaColor</w:t>
      </w:r>
      <w:proofErr w:type="spellEnd"/>
    </w:p>
    <w:p w14:paraId="4D8E9B8C" w14:textId="77777777" w:rsidR="0081401C" w:rsidRDefault="0081401C" w:rsidP="0081401C">
      <w:r>
        <w:t>D00000|light colored|&lt;noun&gt;|&lt;base&gt;|||</w:t>
      </w:r>
      <w:proofErr w:type="spellStart"/>
      <w:r>
        <w:t>DiarrheaColor</w:t>
      </w:r>
      <w:proofErr w:type="spellEnd"/>
    </w:p>
    <w:p w14:paraId="72F2306F" w14:textId="77777777" w:rsidR="0081401C" w:rsidRDefault="0081401C" w:rsidP="0081401C">
      <w:r>
        <w:t>D00000|discolored|&lt;noun&gt;|&lt;base&gt;|||</w:t>
      </w:r>
      <w:proofErr w:type="spellStart"/>
      <w:r>
        <w:t>DiarrheaColor</w:t>
      </w:r>
      <w:proofErr w:type="spellEnd"/>
    </w:p>
    <w:p w14:paraId="503905B7" w14:textId="77777777" w:rsidR="0081401C" w:rsidRDefault="0081401C" w:rsidP="0081401C">
      <w:r>
        <w:t>D00000|pale|&lt;noun&gt;|&lt;base&gt;|||</w:t>
      </w:r>
      <w:proofErr w:type="spellStart"/>
      <w:r>
        <w:t>DiarrheaColor</w:t>
      </w:r>
      <w:proofErr w:type="spellEnd"/>
    </w:p>
    <w:p w14:paraId="369D0CD5" w14:textId="77777777" w:rsidR="0081401C" w:rsidRDefault="0081401C" w:rsidP="0081401C">
      <w:r>
        <w:t>D00000|grey|&lt;noun&gt;|&lt;base&gt;|||</w:t>
      </w:r>
      <w:proofErr w:type="spellStart"/>
      <w:r>
        <w:t>DiarrheaColor</w:t>
      </w:r>
      <w:proofErr w:type="spellEnd"/>
    </w:p>
    <w:p w14:paraId="42020891" w14:textId="77777777" w:rsidR="0081401C" w:rsidRDefault="0081401C" w:rsidP="0081401C">
      <w:r>
        <w:t>D00000|light stool color|&lt;noun&gt;|&lt;base&gt;|||</w:t>
      </w:r>
      <w:proofErr w:type="spellStart"/>
      <w:r>
        <w:t>DiarrheaColor</w:t>
      </w:r>
      <w:proofErr w:type="spellEnd"/>
    </w:p>
    <w:p w14:paraId="630F7D90" w14:textId="77777777" w:rsidR="0081401C" w:rsidRDefault="0081401C" w:rsidP="0081401C">
      <w:r>
        <w:t>D00000|black|&lt;noun&gt;|&lt;base&gt;|||</w:t>
      </w:r>
      <w:proofErr w:type="spellStart"/>
      <w:r>
        <w:t>DiarrheaColor</w:t>
      </w:r>
      <w:proofErr w:type="spellEnd"/>
    </w:p>
    <w:p w14:paraId="6450E3D0" w14:textId="77777777" w:rsidR="0081401C" w:rsidRDefault="0081401C" w:rsidP="0081401C">
      <w:r>
        <w:t># =====================================</w:t>
      </w:r>
    </w:p>
    <w:p w14:paraId="0E408EFD" w14:textId="77777777" w:rsidR="0081401C" w:rsidRDefault="0081401C" w:rsidP="0081401C">
      <w:r>
        <w:t xml:space="preserve"># </w:t>
      </w:r>
      <w:commentRangeStart w:id="50"/>
      <w:commentRangeStart w:id="51"/>
      <w:proofErr w:type="spellStart"/>
      <w:r>
        <w:t>DiarrheaConsistancy</w:t>
      </w:r>
      <w:commentRangeEnd w:id="50"/>
      <w:proofErr w:type="spellEnd"/>
      <w:r>
        <w:rPr>
          <w:rStyle w:val="CommentReference"/>
        </w:rPr>
        <w:commentReference w:id="50"/>
      </w:r>
      <w:commentRangeEnd w:id="51"/>
      <w:r>
        <w:rPr>
          <w:rStyle w:val="CommentReference"/>
        </w:rPr>
        <w:commentReference w:id="51"/>
      </w:r>
    </w:p>
    <w:p w14:paraId="5DBA2D04" w14:textId="77777777" w:rsidR="0081401C" w:rsidRDefault="0081401C" w:rsidP="0081401C">
      <w:r>
        <w:t># =====================================</w:t>
      </w:r>
    </w:p>
    <w:p w14:paraId="4A5DD9A1" w14:textId="77777777" w:rsidR="0081401C" w:rsidRDefault="0081401C" w:rsidP="0081401C">
      <w:r>
        <w:t>D00000|liquid|&lt;noun&gt;|&lt;base&gt;|||</w:t>
      </w:r>
      <w:proofErr w:type="spellStart"/>
      <w:r>
        <w:t>DiarrheaConsistancy</w:t>
      </w:r>
      <w:proofErr w:type="spellEnd"/>
    </w:p>
    <w:p w14:paraId="0D72D3E7" w14:textId="77777777" w:rsidR="0081401C" w:rsidRDefault="0081401C" w:rsidP="0081401C">
      <w:r>
        <w:t>D00000|semi solid|&lt;noun&gt;|&lt;base&gt;|||</w:t>
      </w:r>
      <w:proofErr w:type="spellStart"/>
      <w:r>
        <w:t>DiarrheaConsistancy</w:t>
      </w:r>
      <w:proofErr w:type="spellEnd"/>
    </w:p>
    <w:p w14:paraId="0937F34D" w14:textId="77777777" w:rsidR="0081401C" w:rsidRDefault="0081401C" w:rsidP="0081401C">
      <w:r>
        <w:t>D00000|semi-solid|&lt;noun&gt;|&lt;base&gt;|||</w:t>
      </w:r>
      <w:proofErr w:type="spellStart"/>
      <w:r>
        <w:t>DiarrheaConsistancy</w:t>
      </w:r>
      <w:proofErr w:type="spellEnd"/>
    </w:p>
    <w:p w14:paraId="427D9528" w14:textId="77777777" w:rsidR="0081401C" w:rsidRDefault="0081401C" w:rsidP="0081401C">
      <w:r>
        <w:t>D00000|semisolid|&lt;noun&gt;|&lt;base&gt;|||</w:t>
      </w:r>
      <w:proofErr w:type="spellStart"/>
      <w:r>
        <w:t>DiarrheaConsistancy</w:t>
      </w:r>
      <w:proofErr w:type="spellEnd"/>
    </w:p>
    <w:p w14:paraId="66D0049C" w14:textId="77777777" w:rsidR="0081401C" w:rsidRDefault="0081401C" w:rsidP="0081401C">
      <w:r>
        <w:t>D00000|loose|&lt;noun&gt;|&lt;base&gt;|||</w:t>
      </w:r>
      <w:proofErr w:type="spellStart"/>
      <w:r>
        <w:t>DiarrheaConsistancy</w:t>
      </w:r>
      <w:proofErr w:type="spellEnd"/>
    </w:p>
    <w:p w14:paraId="554DAFC9" w14:textId="77777777" w:rsidR="0081401C" w:rsidRDefault="0081401C" w:rsidP="0081401C">
      <w:r>
        <w:t>D00000|hard|&lt;noun&gt;|&lt;base&gt;|||</w:t>
      </w:r>
      <w:proofErr w:type="spellStart"/>
      <w:r>
        <w:t>DiarrheaConsistancy</w:t>
      </w:r>
      <w:proofErr w:type="spellEnd"/>
    </w:p>
    <w:p w14:paraId="205D8711" w14:textId="77777777" w:rsidR="0081401C" w:rsidRDefault="0081401C" w:rsidP="0081401C">
      <w:r>
        <w:t>D00000|watery|&lt;noun&gt;|&lt;base&gt;|||</w:t>
      </w:r>
      <w:proofErr w:type="spellStart"/>
      <w:r>
        <w:t>DiarrheaConsistancy</w:t>
      </w:r>
      <w:proofErr w:type="spellEnd"/>
    </w:p>
    <w:p w14:paraId="3F1350DF" w14:textId="77777777" w:rsidR="0081401C" w:rsidRDefault="0081401C" w:rsidP="0081401C">
      <w:r>
        <w:t>D00000|muddy|&lt;noun&gt;|&lt;base&gt;|||</w:t>
      </w:r>
      <w:proofErr w:type="spellStart"/>
      <w:r>
        <w:t>DiarrheaConsistancy</w:t>
      </w:r>
      <w:proofErr w:type="spellEnd"/>
    </w:p>
    <w:p w14:paraId="63124F9B" w14:textId="77777777" w:rsidR="0081401C" w:rsidRDefault="0081401C" w:rsidP="0081401C">
      <w:r>
        <w:t>D00000|mushy|&lt;noun&gt;|&lt;base&gt;|||</w:t>
      </w:r>
      <w:proofErr w:type="spellStart"/>
      <w:r>
        <w:t>DiarrheaConsistancy</w:t>
      </w:r>
      <w:proofErr w:type="spellEnd"/>
    </w:p>
    <w:p w14:paraId="5084C9EB" w14:textId="77777777" w:rsidR="0081401C" w:rsidRDefault="0081401C" w:rsidP="0081401C">
      <w:r>
        <w:t>D00000|fluidity|&lt;noun&gt;|&lt;base&gt;|||</w:t>
      </w:r>
      <w:proofErr w:type="spellStart"/>
      <w:r>
        <w:t>DiarrheaConsistancy</w:t>
      </w:r>
      <w:proofErr w:type="spellEnd"/>
    </w:p>
    <w:p w14:paraId="114329B2" w14:textId="77777777" w:rsidR="0081401C" w:rsidRDefault="0081401C" w:rsidP="0081401C">
      <w:r>
        <w:t>D00000|decreased consistency|&lt;noun&gt;|&lt;base&gt;|||</w:t>
      </w:r>
      <w:proofErr w:type="spellStart"/>
      <w:r>
        <w:t>DiarrheaConsistancy</w:t>
      </w:r>
      <w:proofErr w:type="spellEnd"/>
    </w:p>
    <w:p w14:paraId="58A345AA" w14:textId="77777777" w:rsidR="0081401C" w:rsidRDefault="0081401C" w:rsidP="0081401C">
      <w:r>
        <w:t>D00000|loose watery|&lt;noun&gt;|&lt;base&gt;|||</w:t>
      </w:r>
      <w:proofErr w:type="spellStart"/>
      <w:r>
        <w:t>DiarrheaConsistancy</w:t>
      </w:r>
      <w:proofErr w:type="spellEnd"/>
    </w:p>
    <w:p w14:paraId="0AB466D9" w14:textId="77777777" w:rsidR="0081401C" w:rsidRDefault="0081401C" w:rsidP="0081401C">
      <w:r>
        <w:lastRenderedPageBreak/>
        <w:t>D00000|oily|&lt;noun&gt;|&lt;base&gt;|||</w:t>
      </w:r>
      <w:proofErr w:type="spellStart"/>
      <w:r>
        <w:t>DiarrheaConsistancy</w:t>
      </w:r>
      <w:proofErr w:type="spellEnd"/>
    </w:p>
    <w:p w14:paraId="45DA4F60" w14:textId="77777777" w:rsidR="0081401C" w:rsidRDefault="0081401C" w:rsidP="0081401C">
      <w:r>
        <w:t>D00000|fatty|&lt;noun&gt;|&lt;base&gt;|||</w:t>
      </w:r>
      <w:proofErr w:type="spellStart"/>
      <w:r>
        <w:t>DiarrheaConsistancy</w:t>
      </w:r>
      <w:proofErr w:type="spellEnd"/>
    </w:p>
    <w:p w14:paraId="6323E6B9" w14:textId="77777777" w:rsidR="00F10901" w:rsidRDefault="0081401C" w:rsidP="00F10901">
      <w:pPr>
        <w:rPr>
          <w:ins w:id="52" w:author="Guy Divita" w:date="2016-10-14T14:11:00Z"/>
        </w:rPr>
      </w:pPr>
      <w:r>
        <w:t>D00000|tarry|&lt;noun&gt;|&lt;base&gt;|||</w:t>
      </w:r>
      <w:proofErr w:type="spellStart"/>
      <w:r>
        <w:t>DiarrheaConsistancy</w:t>
      </w:r>
      <w:proofErr w:type="spellEnd"/>
      <w:ins w:id="53" w:author="Guy Divita" w:date="2016-10-14T14:11:00Z">
        <w:r w:rsidR="00F10901" w:rsidRPr="00F10901">
          <w:t xml:space="preserve"> </w:t>
        </w:r>
        <w:r w:rsidR="00F10901">
          <w:t>D00000|runny</w:t>
        </w:r>
        <w:r w:rsidR="00F10901">
          <w:t>|&lt;noun&gt;|&lt;base&gt;|||</w:t>
        </w:r>
        <w:proofErr w:type="spellStart"/>
        <w:r w:rsidR="00F10901">
          <w:t>DiarrheaConsistancy</w:t>
        </w:r>
        <w:proofErr w:type="spellEnd"/>
      </w:ins>
    </w:p>
    <w:p w14:paraId="735720AB" w14:textId="77777777" w:rsidR="00F10901" w:rsidRDefault="00F10901" w:rsidP="00F10901">
      <w:pPr>
        <w:rPr>
          <w:ins w:id="54" w:author="Guy Divita" w:date="2016-10-14T14:11:00Z"/>
        </w:rPr>
      </w:pPr>
      <w:ins w:id="55" w:author="Guy Divita" w:date="2016-10-14T14:11:00Z">
        <w:r>
          <w:t>D00000|unformed</w:t>
        </w:r>
        <w:r>
          <w:t>|&lt;noun&gt;|&lt;base&gt;|||</w:t>
        </w:r>
        <w:proofErr w:type="spellStart"/>
        <w:r>
          <w:t>DiarrheaConsistancy</w:t>
        </w:r>
        <w:proofErr w:type="spellEnd"/>
      </w:ins>
    </w:p>
    <w:p w14:paraId="708D3BAD" w14:textId="77777777" w:rsidR="00F10901" w:rsidRDefault="00F10901" w:rsidP="00F10901">
      <w:pPr>
        <w:rPr>
          <w:ins w:id="56" w:author="Guy Divita" w:date="2016-10-14T14:11:00Z"/>
        </w:rPr>
      </w:pPr>
      <w:ins w:id="57" w:author="Guy Divita" w:date="2016-10-14T14:11:00Z">
        <w:r>
          <w:t>D00000|formed</w:t>
        </w:r>
        <w:r>
          <w:t>|&lt;noun&gt;|&lt;base&gt;|||</w:t>
        </w:r>
        <w:proofErr w:type="spellStart"/>
        <w:r>
          <w:t>DiarrheaConsistancy</w:t>
        </w:r>
        <w:proofErr w:type="spellEnd"/>
      </w:ins>
    </w:p>
    <w:p w14:paraId="753749EA" w14:textId="77777777" w:rsidR="00F10901" w:rsidRDefault="00F10901" w:rsidP="00F10901">
      <w:pPr>
        <w:rPr>
          <w:ins w:id="58" w:author="Guy Divita" w:date="2016-10-14T14:11:00Z"/>
        </w:rPr>
      </w:pPr>
      <w:ins w:id="59" w:author="Guy Divita" w:date="2016-10-14T14:11:00Z">
        <w:r>
          <w:t>D00000|soft</w:t>
        </w:r>
        <w:r>
          <w:t>|&lt;noun&gt;|&lt;base&gt;|||</w:t>
        </w:r>
        <w:proofErr w:type="spellStart"/>
        <w:r>
          <w:t>DiarrheaConsistancy</w:t>
        </w:r>
        <w:proofErr w:type="spellEnd"/>
      </w:ins>
    </w:p>
    <w:p w14:paraId="651B8FC4" w14:textId="77777777" w:rsidR="00F10901" w:rsidRDefault="00F10901" w:rsidP="00F10901">
      <w:pPr>
        <w:rPr>
          <w:ins w:id="60" w:author="Guy Divita" w:date="2016-10-14T14:11:00Z"/>
        </w:rPr>
      </w:pPr>
    </w:p>
    <w:p w14:paraId="6D67327C" w14:textId="77777777" w:rsidR="00F10901" w:rsidRDefault="00F10901" w:rsidP="00F10901">
      <w:pPr>
        <w:rPr>
          <w:ins w:id="61" w:author="Guy Divita" w:date="2016-10-14T14:11:00Z"/>
        </w:rPr>
      </w:pPr>
    </w:p>
    <w:p w14:paraId="2B08A88C" w14:textId="77777777" w:rsidR="0081401C" w:rsidRDefault="0081401C" w:rsidP="0081401C">
      <w:pPr>
        <w:rPr>
          <w:ins w:id="62" w:author="Guy Divita" w:date="2016-10-14T14:11:00Z"/>
        </w:rPr>
      </w:pPr>
    </w:p>
    <w:p w14:paraId="0636D31D" w14:textId="77777777" w:rsidR="00F10901" w:rsidRDefault="00F10901" w:rsidP="0081401C"/>
    <w:p w14:paraId="004DA142" w14:textId="77777777" w:rsidR="0081401C" w:rsidRDefault="0081401C" w:rsidP="0081401C">
      <w:r>
        <w:t># =====================================</w:t>
      </w:r>
    </w:p>
    <w:p w14:paraId="3D300A6A" w14:textId="77777777" w:rsidR="0081401C" w:rsidRDefault="0081401C" w:rsidP="0081401C">
      <w:r>
        <w:t xml:space="preserve"># </w:t>
      </w:r>
      <w:proofErr w:type="spellStart"/>
      <w:r>
        <w:t>DiarrheaSensation</w:t>
      </w:r>
      <w:proofErr w:type="spellEnd"/>
      <w:r>
        <w:t xml:space="preserve"> </w:t>
      </w:r>
    </w:p>
    <w:p w14:paraId="770C4924" w14:textId="77777777" w:rsidR="0081401C" w:rsidRDefault="0081401C" w:rsidP="0081401C">
      <w:r>
        <w:t># =====================================</w:t>
      </w:r>
    </w:p>
    <w:p w14:paraId="2D5EE0FE" w14:textId="77777777" w:rsidR="0081401C" w:rsidDel="00F10901" w:rsidRDefault="0081401C" w:rsidP="0081401C">
      <w:pPr>
        <w:rPr>
          <w:del w:id="63" w:author="Guy Divita" w:date="2016-10-14T14:12:00Z"/>
        </w:rPr>
      </w:pPr>
      <w:del w:id="64" w:author="Guy Divita" w:date="2016-10-14T14:12:00Z">
        <w:r w:rsidDel="00F10901">
          <w:delText>D00000|symptom|&lt;noun&gt;|&lt;base&gt;|||DiarrheaSensation</w:delText>
        </w:r>
      </w:del>
    </w:p>
    <w:p w14:paraId="2BEA2DF1" w14:textId="77777777" w:rsidR="0081401C" w:rsidRDefault="0081401C" w:rsidP="0081401C">
      <w:r>
        <w:t>D00000|tightness|&lt;noun&gt;|&lt;base&gt;|||</w:t>
      </w:r>
      <w:proofErr w:type="spellStart"/>
      <w:r>
        <w:t>DiarrheaSensation</w:t>
      </w:r>
      <w:proofErr w:type="spellEnd"/>
    </w:p>
    <w:p w14:paraId="51F13CD5" w14:textId="77777777" w:rsidR="0081401C" w:rsidRDefault="0081401C" w:rsidP="0081401C">
      <w:r>
        <w:t>D00000|bloating|&lt;noun&gt;|&lt;base&gt;|||</w:t>
      </w:r>
      <w:proofErr w:type="spellStart"/>
      <w:r>
        <w:t>DiarrheaSensation</w:t>
      </w:r>
      <w:proofErr w:type="spellEnd"/>
    </w:p>
    <w:p w14:paraId="2EB79FC1" w14:textId="77777777" w:rsidR="0081401C" w:rsidRDefault="0081401C" w:rsidP="0081401C">
      <w:pPr>
        <w:rPr>
          <w:ins w:id="65" w:author="Guy Divita" w:date="2016-10-14T14:32:00Z"/>
        </w:rPr>
      </w:pPr>
      <w:r>
        <w:t>D00000|cramping |&lt;noun&gt;|&lt;base&gt;|||</w:t>
      </w:r>
      <w:proofErr w:type="spellStart"/>
      <w:r>
        <w:t>DiarrheaSensation</w:t>
      </w:r>
      <w:proofErr w:type="spellEnd"/>
    </w:p>
    <w:p w14:paraId="557889ED" w14:textId="77777777" w:rsidR="002B0EDA" w:rsidDel="002B0EDA" w:rsidRDefault="002B0EDA" w:rsidP="0081401C">
      <w:pPr>
        <w:rPr>
          <w:del w:id="66" w:author="Guy Divita" w:date="2016-10-14T14:32:00Z"/>
        </w:rPr>
      </w:pPr>
    </w:p>
    <w:p w14:paraId="0C5028A2" w14:textId="77777777" w:rsidR="0081401C" w:rsidRDefault="0081401C" w:rsidP="0081401C">
      <w:r>
        <w:t>D00000|cramps|&lt;noun&gt;|&lt;base&gt;|||</w:t>
      </w:r>
      <w:proofErr w:type="spellStart"/>
      <w:r>
        <w:t>DiarrheaSensation</w:t>
      </w:r>
      <w:proofErr w:type="spellEnd"/>
    </w:p>
    <w:p w14:paraId="7A339907" w14:textId="77777777" w:rsidR="0081401C" w:rsidRDefault="0081401C" w:rsidP="0081401C">
      <w:r>
        <w:t>D00000|pain |&lt;noun&gt;|&lt;base&gt;|||</w:t>
      </w:r>
      <w:proofErr w:type="spellStart"/>
      <w:r>
        <w:t>DiarrheaSensation</w:t>
      </w:r>
      <w:proofErr w:type="spellEnd"/>
    </w:p>
    <w:p w14:paraId="28829B01" w14:textId="77777777" w:rsidR="0081401C" w:rsidRDefault="0081401C" w:rsidP="0081401C">
      <w:r>
        <w:t>D00000|painful</w:t>
      </w:r>
      <w:del w:id="67" w:author="Vanessa Stevens" w:date="2016-10-12T14:11:00Z">
        <w:r w:rsidDel="0081401C">
          <w:delText>l</w:delText>
        </w:r>
      </w:del>
      <w:r>
        <w:t>|&lt;noun&gt;|&lt;base&gt;|||</w:t>
      </w:r>
      <w:proofErr w:type="spellStart"/>
      <w:r>
        <w:t>DiarrheaSensation</w:t>
      </w:r>
      <w:proofErr w:type="spellEnd"/>
    </w:p>
    <w:p w14:paraId="358139C6" w14:textId="77777777" w:rsidR="0081401C" w:rsidRDefault="0081401C" w:rsidP="0081401C">
      <w:r>
        <w:t>D00000|painfully|&lt;noun&gt;|&lt;base&gt;|||</w:t>
      </w:r>
      <w:proofErr w:type="spellStart"/>
      <w:r>
        <w:t>DiarrheaSensation</w:t>
      </w:r>
      <w:proofErr w:type="spellEnd"/>
    </w:p>
    <w:p w14:paraId="3992348D" w14:textId="77777777" w:rsidR="0081401C" w:rsidRDefault="0081401C" w:rsidP="0081401C">
      <w:r>
        <w:t>D00000|distress |&lt;noun&gt;|&lt;base&gt;|||</w:t>
      </w:r>
      <w:proofErr w:type="spellStart"/>
      <w:r>
        <w:t>DiarrheaSensation</w:t>
      </w:r>
      <w:proofErr w:type="spellEnd"/>
    </w:p>
    <w:p w14:paraId="38F6D3F9" w14:textId="77777777" w:rsidR="0081401C" w:rsidRDefault="0081401C" w:rsidP="0081401C">
      <w:r>
        <w:t>D00000|discomfort|&lt;noun&gt;|&lt;base&gt;|||</w:t>
      </w:r>
      <w:proofErr w:type="spellStart"/>
      <w:r>
        <w:t>DiarrheaSensation</w:t>
      </w:r>
      <w:proofErr w:type="spellEnd"/>
    </w:p>
    <w:p w14:paraId="702ECD9F" w14:textId="77777777" w:rsidR="0081401C" w:rsidRDefault="0081401C" w:rsidP="0081401C">
      <w:r>
        <w:t>D00000|stiff|&lt;noun&gt;|&lt;base&gt;|||</w:t>
      </w:r>
      <w:proofErr w:type="spellStart"/>
      <w:r>
        <w:t>DiarrheaSensation</w:t>
      </w:r>
      <w:proofErr w:type="spellEnd"/>
    </w:p>
    <w:p w14:paraId="4E93489E" w14:textId="77777777" w:rsidR="0081401C" w:rsidRDefault="0081401C" w:rsidP="0081401C">
      <w:r>
        <w:t>D00000|tender|&lt;noun&gt;|&lt;base&gt;|||</w:t>
      </w:r>
      <w:proofErr w:type="spellStart"/>
      <w:r>
        <w:t>DiarrheaSensation</w:t>
      </w:r>
      <w:proofErr w:type="spellEnd"/>
    </w:p>
    <w:p w14:paraId="0355B8FB" w14:textId="77777777" w:rsidR="0081401C" w:rsidRDefault="0081401C" w:rsidP="0081401C">
      <w:r>
        <w:t>D00000|stiff and tender|&lt;noun&gt;|&lt;base&gt;|||</w:t>
      </w:r>
      <w:proofErr w:type="spellStart"/>
      <w:r>
        <w:t>DiarrheaSensation</w:t>
      </w:r>
      <w:proofErr w:type="spellEnd"/>
    </w:p>
    <w:p w14:paraId="0AA63806" w14:textId="77777777" w:rsidR="0081401C" w:rsidRDefault="0081401C" w:rsidP="0081401C">
      <w:r>
        <w:t>D00000|fullness|&lt;noun&gt;|&lt;base&gt;|||</w:t>
      </w:r>
      <w:proofErr w:type="spellStart"/>
      <w:r>
        <w:t>DiarrheaSensation</w:t>
      </w:r>
      <w:proofErr w:type="spellEnd"/>
    </w:p>
    <w:p w14:paraId="25BFF28E" w14:textId="77777777" w:rsidR="0081401C" w:rsidRDefault="0081401C" w:rsidP="0081401C">
      <w:r>
        <w:t>D00000|muscle pain|&lt;noun&gt;|&lt;base&gt;|||</w:t>
      </w:r>
      <w:proofErr w:type="spellStart"/>
      <w:r>
        <w:t>DiarrheaSensation</w:t>
      </w:r>
      <w:proofErr w:type="spellEnd"/>
    </w:p>
    <w:p w14:paraId="4FC90A27" w14:textId="77777777" w:rsidR="0081401C" w:rsidRDefault="0081401C" w:rsidP="0081401C">
      <w:r>
        <w:t>D00000|swelling |&lt;noun&gt;|&lt;base&gt;|||</w:t>
      </w:r>
      <w:proofErr w:type="spellStart"/>
      <w:r>
        <w:t>DiarrheaSensation</w:t>
      </w:r>
      <w:proofErr w:type="spellEnd"/>
    </w:p>
    <w:p w14:paraId="6E974877" w14:textId="77777777" w:rsidR="0081401C" w:rsidRDefault="0081401C" w:rsidP="0081401C">
      <w:r>
        <w:t>D00000|gas|&lt;noun&gt;|&lt;base&gt;|||</w:t>
      </w:r>
      <w:proofErr w:type="spellStart"/>
      <w:r>
        <w:t>DiarrheaSensation</w:t>
      </w:r>
      <w:proofErr w:type="spellEnd"/>
    </w:p>
    <w:p w14:paraId="3CC3F651" w14:textId="77777777" w:rsidR="0081401C" w:rsidRDefault="0081401C" w:rsidP="0081401C">
      <w:r>
        <w:t>D00000|gassy|&lt;noun&gt;|&lt;base&gt;|||</w:t>
      </w:r>
      <w:proofErr w:type="spellStart"/>
      <w:r>
        <w:t>DiarrheaSensation</w:t>
      </w:r>
      <w:proofErr w:type="spellEnd"/>
    </w:p>
    <w:p w14:paraId="44CD4948" w14:textId="77777777" w:rsidR="0081401C" w:rsidRDefault="0081401C" w:rsidP="0081401C">
      <w:r>
        <w:t>D00000|stretched|&lt;noun&gt;|&lt;base&gt;|||</w:t>
      </w:r>
      <w:proofErr w:type="spellStart"/>
      <w:r>
        <w:t>DiarrheaSensation</w:t>
      </w:r>
      <w:proofErr w:type="spellEnd"/>
    </w:p>
    <w:p w14:paraId="1281306B" w14:textId="77777777" w:rsidR="0081401C" w:rsidRDefault="0081401C" w:rsidP="0081401C">
      <w:r>
        <w:t>D00000|disturbance|&lt;noun&gt;|&lt;base&gt;|||</w:t>
      </w:r>
      <w:proofErr w:type="spellStart"/>
      <w:r>
        <w:t>DiarrheaSensation</w:t>
      </w:r>
      <w:proofErr w:type="spellEnd"/>
    </w:p>
    <w:p w14:paraId="012B2382" w14:textId="77777777" w:rsidR="002B0EDA" w:rsidRDefault="002B0EDA" w:rsidP="002B0EDA">
      <w:pPr>
        <w:rPr>
          <w:ins w:id="68" w:author="Guy Divita" w:date="2016-10-14T14:33:00Z"/>
        </w:rPr>
      </w:pPr>
      <w:ins w:id="69" w:author="Guy Divita" w:date="2016-10-14T14:33:00Z">
        <w:r>
          <w:t>D00000|spasms|&lt;noun&gt;|&lt;base&gt;|||</w:t>
        </w:r>
        <w:proofErr w:type="spellStart"/>
        <w:r>
          <w:t>DiarrheaSensation</w:t>
        </w:r>
        <w:proofErr w:type="spellEnd"/>
      </w:ins>
    </w:p>
    <w:p w14:paraId="6EFDF343" w14:textId="77777777" w:rsidR="0081401C" w:rsidRDefault="0081401C" w:rsidP="0081401C">
      <w:r>
        <w:t># =====================================</w:t>
      </w:r>
    </w:p>
    <w:p w14:paraId="1F6A44A8" w14:textId="77777777" w:rsidR="0081401C" w:rsidRDefault="0081401C" w:rsidP="0081401C">
      <w:commentRangeStart w:id="70"/>
      <w:r>
        <w:t xml:space="preserve"># </w:t>
      </w:r>
      <w:proofErr w:type="spellStart"/>
      <w:r>
        <w:t>DiarrheaPathologicalModifier</w:t>
      </w:r>
      <w:proofErr w:type="spellEnd"/>
      <w:r>
        <w:t xml:space="preserve"> </w:t>
      </w:r>
      <w:commentRangeEnd w:id="70"/>
      <w:r w:rsidR="00007A46">
        <w:rPr>
          <w:rStyle w:val="CommentReference"/>
        </w:rPr>
        <w:commentReference w:id="70"/>
      </w:r>
    </w:p>
    <w:p w14:paraId="4AD8B507" w14:textId="77777777" w:rsidR="0081401C" w:rsidRDefault="0081401C" w:rsidP="0081401C">
      <w:r>
        <w:t># =====================================</w:t>
      </w:r>
    </w:p>
    <w:p w14:paraId="76A598C5" w14:textId="77777777" w:rsidR="0081401C" w:rsidRDefault="0081401C" w:rsidP="0081401C">
      <w:r>
        <w:t>D00000|straining|&lt;noun&gt;|&lt;base&gt;|||</w:t>
      </w:r>
      <w:proofErr w:type="spellStart"/>
      <w:r>
        <w:t>DiarrheaPathologicalModifier</w:t>
      </w:r>
      <w:proofErr w:type="spellEnd"/>
    </w:p>
    <w:p w14:paraId="49E2A57E" w14:textId="77777777" w:rsidR="0081401C" w:rsidRDefault="0081401C" w:rsidP="0081401C">
      <w:r>
        <w:t>D00000|abnormal urge|&lt;noun&gt;|&lt;base&gt;|||</w:t>
      </w:r>
      <w:proofErr w:type="spellStart"/>
      <w:r>
        <w:t>DiarrheaPathologicalModifier</w:t>
      </w:r>
      <w:proofErr w:type="spellEnd"/>
    </w:p>
    <w:p w14:paraId="16F3AA38" w14:textId="77777777" w:rsidR="0081401C" w:rsidRDefault="0081401C" w:rsidP="0081401C">
      <w:r>
        <w:t>D00000|urge|&lt;noun&gt;|&lt;base&gt;|||</w:t>
      </w:r>
      <w:proofErr w:type="spellStart"/>
      <w:r>
        <w:t>DiarrheaPathologicalModifier</w:t>
      </w:r>
      <w:proofErr w:type="spellEnd"/>
    </w:p>
    <w:p w14:paraId="1CD5D8D9" w14:textId="77777777" w:rsidR="0081401C" w:rsidRDefault="0081401C" w:rsidP="0081401C">
      <w:r>
        <w:t>D00000|abnormal|&lt;noun&gt;|&lt;base&gt;|||</w:t>
      </w:r>
      <w:proofErr w:type="spellStart"/>
      <w:r>
        <w:t>DiarrheaPathologicalModifier</w:t>
      </w:r>
      <w:proofErr w:type="spellEnd"/>
    </w:p>
    <w:p w14:paraId="52ECC0A4" w14:textId="77777777" w:rsidR="0081401C" w:rsidRDefault="0081401C" w:rsidP="0081401C">
      <w:r>
        <w:t>D00000|abnormally|&lt;noun&gt;|&lt;base&gt;|||</w:t>
      </w:r>
      <w:proofErr w:type="spellStart"/>
      <w:r>
        <w:t>DiarrheaPathologicalModifier</w:t>
      </w:r>
      <w:proofErr w:type="spellEnd"/>
    </w:p>
    <w:p w14:paraId="5FA73C2D" w14:textId="77777777" w:rsidR="0081401C" w:rsidRDefault="0081401C" w:rsidP="0081401C">
      <w:r>
        <w:t>D00000|altered|&lt;noun&gt;|&lt;base&gt;|||</w:t>
      </w:r>
      <w:proofErr w:type="spellStart"/>
      <w:r>
        <w:t>DiarrheaPathologicalModifier</w:t>
      </w:r>
      <w:proofErr w:type="spellEnd"/>
    </w:p>
    <w:p w14:paraId="2DBC7A11" w14:textId="77777777" w:rsidR="0081401C" w:rsidRDefault="0081401C" w:rsidP="0081401C">
      <w:r>
        <w:t>D00000|urgency|&lt;noun&gt;|&lt;base&gt;|||</w:t>
      </w:r>
      <w:proofErr w:type="spellStart"/>
      <w:r>
        <w:t>DiarrheaPathologicalModifier</w:t>
      </w:r>
      <w:proofErr w:type="spellEnd"/>
    </w:p>
    <w:p w14:paraId="32A3B159" w14:textId="77777777" w:rsidR="0081401C" w:rsidRDefault="0081401C" w:rsidP="0081401C">
      <w:r>
        <w:lastRenderedPageBreak/>
        <w:t>D00000|incomplete|&lt;noun&gt;|&lt;base&gt;|||</w:t>
      </w:r>
      <w:proofErr w:type="spellStart"/>
      <w:r>
        <w:t>DiarrheaPathologicalModifier</w:t>
      </w:r>
      <w:proofErr w:type="spellEnd"/>
    </w:p>
    <w:p w14:paraId="4CD76EA2" w14:textId="77777777" w:rsidR="0081401C" w:rsidRDefault="0081401C" w:rsidP="0081401C">
      <w:commentRangeStart w:id="71"/>
      <w:r>
        <w:t>D00000|blood in|&lt;noun&gt;|&lt;base&gt;|||</w:t>
      </w:r>
      <w:proofErr w:type="spellStart"/>
      <w:r>
        <w:t>DiarrheaPathologicalModifier</w:t>
      </w:r>
      <w:commentRangeEnd w:id="71"/>
      <w:proofErr w:type="spellEnd"/>
      <w:r>
        <w:rPr>
          <w:rStyle w:val="CommentReference"/>
        </w:rPr>
        <w:commentReference w:id="71"/>
      </w:r>
    </w:p>
    <w:p w14:paraId="7FBC2BBE" w14:textId="77777777" w:rsidR="0081401C" w:rsidRDefault="0081401C" w:rsidP="0081401C">
      <w:r>
        <w:t>D00000|containing blood|&lt;noun&gt;|&lt;base&gt;|||</w:t>
      </w:r>
      <w:proofErr w:type="spellStart"/>
      <w:r>
        <w:t>DiarrheaPathologicalModifier</w:t>
      </w:r>
      <w:proofErr w:type="spellEnd"/>
    </w:p>
    <w:p w14:paraId="70E711A1" w14:textId="77777777" w:rsidR="0081401C" w:rsidRDefault="0081401C" w:rsidP="0081401C">
      <w:pPr>
        <w:rPr>
          <w:ins w:id="72" w:author="Guy Divita" w:date="2016-10-14T14:12:00Z"/>
        </w:rPr>
      </w:pPr>
      <w:r>
        <w:t>D00000|containing mucus|&lt;noun&gt;|&lt;base&gt;|||</w:t>
      </w:r>
      <w:proofErr w:type="spellStart"/>
      <w:r>
        <w:t>DiarrheaPathologicalModifier</w:t>
      </w:r>
      <w:proofErr w:type="spellEnd"/>
    </w:p>
    <w:p w14:paraId="6B9C4632" w14:textId="77777777" w:rsidR="00F10901" w:rsidRDefault="00F10901" w:rsidP="0081401C"/>
    <w:p w14:paraId="653DDDFA" w14:textId="77777777" w:rsidR="0081401C" w:rsidRDefault="0081401C" w:rsidP="0081401C">
      <w:r>
        <w:t>D00000|lacking blood|&lt;noun&gt;|&lt;base&gt;|||</w:t>
      </w:r>
      <w:proofErr w:type="spellStart"/>
      <w:r>
        <w:t>DiarrheaPathologicalModifier</w:t>
      </w:r>
      <w:proofErr w:type="spellEnd"/>
    </w:p>
    <w:p w14:paraId="1179BCBB" w14:textId="77777777" w:rsidR="0081401C" w:rsidRDefault="0081401C" w:rsidP="0081401C">
      <w:r>
        <w:t>D00000|lacking mucus|&lt;noun&gt;|&lt;base&gt;|||</w:t>
      </w:r>
      <w:proofErr w:type="spellStart"/>
      <w:r>
        <w:t>DiarrheaPathologicalModifier</w:t>
      </w:r>
      <w:proofErr w:type="spellEnd"/>
    </w:p>
    <w:p w14:paraId="0649FD8C" w14:textId="77777777" w:rsidR="0081401C" w:rsidRDefault="0081401C" w:rsidP="0081401C">
      <w:r>
        <w:t>D00000|effort|&lt;noun&gt;|&lt;base&gt;|||</w:t>
      </w:r>
      <w:proofErr w:type="spellStart"/>
      <w:r>
        <w:t>DiarrheaPathologicalModifier</w:t>
      </w:r>
      <w:proofErr w:type="spellEnd"/>
    </w:p>
    <w:p w14:paraId="5F908C65" w14:textId="77777777" w:rsidR="0081401C" w:rsidRDefault="0081401C" w:rsidP="0081401C">
      <w:r>
        <w:t>D00000|amount|&lt;noun&gt;|&lt;base&gt;|||</w:t>
      </w:r>
      <w:proofErr w:type="spellStart"/>
      <w:r>
        <w:t>DiarrheaPathologicalModifier</w:t>
      </w:r>
      <w:proofErr w:type="spellEnd"/>
    </w:p>
    <w:p w14:paraId="4766E2CC" w14:textId="77777777" w:rsidR="0081401C" w:rsidRDefault="0081401C" w:rsidP="0081401C">
      <w:pPr>
        <w:rPr>
          <w:ins w:id="73" w:author="Guy Divita" w:date="2016-10-14T14:33:00Z"/>
        </w:rPr>
      </w:pPr>
      <w:commentRangeStart w:id="74"/>
      <w:r>
        <w:t>D00000|after taking antibiotics|&lt;noun&gt;|&lt;base&gt;|||</w:t>
      </w:r>
      <w:proofErr w:type="spellStart"/>
      <w:r>
        <w:t>DiarrheaPathologicalModifier</w:t>
      </w:r>
      <w:commentRangeEnd w:id="74"/>
      <w:proofErr w:type="spellEnd"/>
      <w:r>
        <w:rPr>
          <w:rStyle w:val="CommentReference"/>
        </w:rPr>
        <w:commentReference w:id="74"/>
      </w:r>
    </w:p>
    <w:p w14:paraId="5117795C" w14:textId="77777777" w:rsidR="002B0EDA" w:rsidRDefault="002B0EDA" w:rsidP="0081401C">
      <w:commentRangeStart w:id="75"/>
      <w:ins w:id="76" w:author="Guy Divita" w:date="2016-10-14T14:33:00Z">
        <w:r>
          <w:t>D</w:t>
        </w:r>
        <w:r>
          <w:t>00000|antibio</w:t>
        </w:r>
      </w:ins>
      <w:ins w:id="77" w:author="Guy Divita" w:date="2016-10-14T14:34:00Z">
        <w:r>
          <w:t>tic-associated</w:t>
        </w:r>
      </w:ins>
      <w:ins w:id="78" w:author="Guy Divita" w:date="2016-10-14T14:33:00Z">
        <w:r>
          <w:t>|&lt;noun&gt;|&lt;base&gt;|||DiarrheaPathologicalModifier</w:t>
        </w:r>
        <w:commentRangeEnd w:id="75"/>
        <w:r>
          <w:rPr>
            <w:rStyle w:val="CommentReference"/>
          </w:rPr>
          <w:commentReference w:id="75"/>
        </w:r>
      </w:ins>
    </w:p>
    <w:p w14:paraId="0C97A2AE" w14:textId="77777777" w:rsidR="0081401C" w:rsidRDefault="0081401C" w:rsidP="0081401C">
      <w:r>
        <w:t>D00000|traveling|&lt;noun&gt;|&lt;base&gt;|||</w:t>
      </w:r>
      <w:proofErr w:type="spellStart"/>
      <w:r>
        <w:t>DiarrheaPathologicalModifier</w:t>
      </w:r>
      <w:proofErr w:type="spellEnd"/>
    </w:p>
    <w:p w14:paraId="3048A209" w14:textId="77777777" w:rsidR="0081401C" w:rsidRDefault="0081401C" w:rsidP="0081401C">
      <w:r>
        <w:t>D00000|noninfectious|&lt;noun&gt;|&lt;base&gt;|||DiarrheaPathologicalModifier</w:t>
      </w:r>
    </w:p>
    <w:p w14:paraId="6D7D0F47" w14:textId="77777777" w:rsidR="0081401C" w:rsidRDefault="0081401C" w:rsidP="0081401C">
      <w:r>
        <w:t>D00000|malodorous|&lt;noun&gt;|&lt;base&gt;|||</w:t>
      </w:r>
      <w:proofErr w:type="spellStart"/>
      <w:r>
        <w:t>DiarrheaPathologicalModifier</w:t>
      </w:r>
      <w:proofErr w:type="spellEnd"/>
    </w:p>
    <w:p w14:paraId="71C01917" w14:textId="77777777" w:rsidR="0081401C" w:rsidRDefault="0081401C" w:rsidP="0081401C">
      <w:r>
        <w:t>D00000|paradoxical|&lt;noun&gt;|&lt;base&gt;|||</w:t>
      </w:r>
      <w:proofErr w:type="spellStart"/>
      <w:r>
        <w:t>DiarrheaPathologicalModifier</w:t>
      </w:r>
      <w:proofErr w:type="spellEnd"/>
    </w:p>
    <w:p w14:paraId="718F82C2" w14:textId="77777777" w:rsidR="0081401C" w:rsidRDefault="0081401C" w:rsidP="0081401C">
      <w:r>
        <w:t>D00000|straining|&lt;noun&gt;|&lt;base&gt;|||</w:t>
      </w:r>
      <w:proofErr w:type="spellStart"/>
      <w:r>
        <w:t>DiarrheaPathologicalModifier</w:t>
      </w:r>
      <w:proofErr w:type="spellEnd"/>
    </w:p>
    <w:p w14:paraId="299852F9" w14:textId="77777777" w:rsidR="0081401C" w:rsidRDefault="0081401C" w:rsidP="0081401C">
      <w:r>
        <w:t>D00000|urge|&lt;noun&gt;|&lt;base&gt;|||</w:t>
      </w:r>
      <w:proofErr w:type="spellStart"/>
      <w:r>
        <w:t>DiarrheaPathologicalModifier</w:t>
      </w:r>
      <w:proofErr w:type="spellEnd"/>
    </w:p>
    <w:p w14:paraId="53B3F618" w14:textId="77777777" w:rsidR="0081401C" w:rsidRDefault="0081401C" w:rsidP="0081401C">
      <w:r>
        <w:t># =====================================</w:t>
      </w:r>
    </w:p>
    <w:p w14:paraId="39F4D62E" w14:textId="77777777" w:rsidR="0081401C" w:rsidRDefault="0081401C" w:rsidP="0081401C">
      <w:r>
        <w:t xml:space="preserve"># </w:t>
      </w:r>
      <w:proofErr w:type="spellStart"/>
      <w:r>
        <w:t>DiarrheaSymptoms</w:t>
      </w:r>
      <w:proofErr w:type="spellEnd"/>
    </w:p>
    <w:p w14:paraId="00C965ED" w14:textId="77777777" w:rsidR="0081401C" w:rsidRDefault="0081401C" w:rsidP="0081401C">
      <w:r>
        <w:t># =====================================</w:t>
      </w:r>
    </w:p>
    <w:p w14:paraId="4957E5F3" w14:textId="77777777" w:rsidR="0081401C" w:rsidRDefault="0081401C" w:rsidP="0081401C">
      <w:r>
        <w:t>D00000|fever|&lt;noun&gt;|&lt;base&gt;|||</w:t>
      </w:r>
      <w:proofErr w:type="spellStart"/>
      <w:r>
        <w:t>DiarrheaSymptom</w:t>
      </w:r>
      <w:proofErr w:type="spellEnd"/>
      <w:r>
        <w:t xml:space="preserve"> </w:t>
      </w:r>
    </w:p>
    <w:p w14:paraId="4C1D859A" w14:textId="77777777" w:rsidR="0081401C" w:rsidRDefault="0081401C" w:rsidP="0081401C">
      <w:r>
        <w:t>D00000|chills|&lt;noun&gt;|&lt;base&gt;|||</w:t>
      </w:r>
      <w:proofErr w:type="spellStart"/>
      <w:r>
        <w:t>DiarrheaSymptom</w:t>
      </w:r>
      <w:proofErr w:type="spellEnd"/>
      <w:r>
        <w:t xml:space="preserve"> </w:t>
      </w:r>
    </w:p>
    <w:p w14:paraId="239B4096" w14:textId="77777777" w:rsidR="0081401C" w:rsidRDefault="0081401C" w:rsidP="0081401C">
      <w:r>
        <w:t>D00000|vomiting|&lt;noun&gt;|&lt;base&gt;|||</w:t>
      </w:r>
      <w:proofErr w:type="spellStart"/>
      <w:r>
        <w:t>DiarrheaSymptom</w:t>
      </w:r>
      <w:proofErr w:type="spellEnd"/>
    </w:p>
    <w:p w14:paraId="16097397" w14:textId="77777777" w:rsidR="0081401C" w:rsidRDefault="0081401C" w:rsidP="0081401C">
      <w:r>
        <w:t>D00000|dehydration|&lt;noun&gt;|&lt;base&gt;|||</w:t>
      </w:r>
      <w:proofErr w:type="spellStart"/>
      <w:r>
        <w:t>DiarrheaSymptom</w:t>
      </w:r>
      <w:proofErr w:type="spellEnd"/>
    </w:p>
    <w:p w14:paraId="03A42B12" w14:textId="77777777" w:rsidR="0081401C" w:rsidRDefault="0081401C" w:rsidP="0081401C">
      <w:r>
        <w:t>D00000|dehydrated|&lt;noun&gt;|&lt;base&gt;|||</w:t>
      </w:r>
      <w:proofErr w:type="spellStart"/>
      <w:r>
        <w:t>DiarrheaSymptom</w:t>
      </w:r>
      <w:proofErr w:type="spellEnd"/>
    </w:p>
    <w:p w14:paraId="4C150264" w14:textId="77777777" w:rsidR="0081401C" w:rsidRDefault="0081401C" w:rsidP="0081401C">
      <w:r>
        <w:t>D00000|electrolyte abnormal|&lt;noun&gt;|&lt;base&gt;|||</w:t>
      </w:r>
      <w:proofErr w:type="spellStart"/>
      <w:r>
        <w:t>DiarrheaSymptom</w:t>
      </w:r>
      <w:proofErr w:type="spellEnd"/>
    </w:p>
    <w:p w14:paraId="5D09A0A6" w14:textId="77777777" w:rsidR="0081401C" w:rsidRDefault="0081401C" w:rsidP="0081401C">
      <w:r>
        <w:t>D00000|nausea|&lt;noun&gt;|&lt;base&gt;|||</w:t>
      </w:r>
      <w:proofErr w:type="spellStart"/>
      <w:r>
        <w:t>DiarrheaSymptom</w:t>
      </w:r>
      <w:proofErr w:type="spellEnd"/>
    </w:p>
    <w:p w14:paraId="5564F6D7" w14:textId="77777777" w:rsidR="0081401C" w:rsidRDefault="0081401C" w:rsidP="0081401C">
      <w:r>
        <w:t>D00000|secretory|&lt;noun&gt;|&lt;base&gt;|||</w:t>
      </w:r>
      <w:proofErr w:type="spellStart"/>
      <w:r>
        <w:t>DiarrheaSymptom</w:t>
      </w:r>
      <w:proofErr w:type="spellEnd"/>
    </w:p>
    <w:p w14:paraId="1D5E7D95" w14:textId="77777777" w:rsidR="0081401C" w:rsidRDefault="0081401C" w:rsidP="0081401C">
      <w:r>
        <w:t># =====================================</w:t>
      </w:r>
    </w:p>
    <w:p w14:paraId="4D04910C" w14:textId="77777777" w:rsidR="0081401C" w:rsidRDefault="0081401C" w:rsidP="0081401C">
      <w:r>
        <w:t xml:space="preserve"># </w:t>
      </w:r>
      <w:proofErr w:type="spellStart"/>
      <w:r>
        <w:t>DiarrheaDirectMention</w:t>
      </w:r>
      <w:proofErr w:type="spellEnd"/>
    </w:p>
    <w:p w14:paraId="433D63FC" w14:textId="77777777" w:rsidR="0081401C" w:rsidRDefault="0081401C" w:rsidP="0081401C">
      <w:r>
        <w:t># =====================================</w:t>
      </w:r>
    </w:p>
    <w:p w14:paraId="2531803B" w14:textId="77777777" w:rsidR="0081401C" w:rsidRDefault="0081401C" w:rsidP="0081401C">
      <w:r>
        <w:t>D00000|Antibiotic-associated diarrhea|&lt;noun&gt;|&lt;base&gt;|||</w:t>
      </w:r>
      <w:proofErr w:type="spellStart"/>
      <w:r>
        <w:t>DiarrheaDirectMention</w:t>
      </w:r>
      <w:proofErr w:type="spellEnd"/>
    </w:p>
    <w:p w14:paraId="77112E6C" w14:textId="77777777" w:rsidR="0081401C" w:rsidRDefault="0081401C" w:rsidP="0081401C">
      <w:r>
        <w:t>D00000|bile acid malabsorption, primary|&lt;noun&gt;|&lt;base&gt;|||</w:t>
      </w:r>
      <w:proofErr w:type="spellStart"/>
      <w:r>
        <w:t>DiarrheaDirectMention</w:t>
      </w:r>
      <w:proofErr w:type="spellEnd"/>
    </w:p>
    <w:p w14:paraId="692EE104" w14:textId="77777777" w:rsidR="0081401C" w:rsidRDefault="0081401C" w:rsidP="0081401C">
      <w:r>
        <w:t>D00000|chronic diarrhea|&lt;noun&gt;|&lt;base&gt;|||</w:t>
      </w:r>
      <w:proofErr w:type="spellStart"/>
      <w:r>
        <w:t>DiarrheaDirectMention</w:t>
      </w:r>
      <w:proofErr w:type="spellEnd"/>
    </w:p>
    <w:p w14:paraId="467B32FD" w14:textId="77777777" w:rsidR="0081401C" w:rsidRDefault="0081401C" w:rsidP="0081401C">
      <w:r>
        <w:t>D00000|chronic large bowel diarrhea|&lt;noun&gt;|&lt;base&gt;|||</w:t>
      </w:r>
      <w:proofErr w:type="spellStart"/>
      <w:r>
        <w:t>DiarrheaDirectMention</w:t>
      </w:r>
      <w:proofErr w:type="spellEnd"/>
    </w:p>
    <w:p w14:paraId="7F5FFA42" w14:textId="77777777" w:rsidR="0081401C" w:rsidRDefault="0081401C" w:rsidP="0081401C">
      <w:r>
        <w:t>D00000|chronic small bowel diarrhea|&lt;noun&gt;|&lt;base&gt;|||</w:t>
      </w:r>
      <w:proofErr w:type="spellStart"/>
      <w:r>
        <w:t>DiarrheaDirectMention</w:t>
      </w:r>
      <w:proofErr w:type="spellEnd"/>
    </w:p>
    <w:p w14:paraId="2010BAD4" w14:textId="77777777" w:rsidR="0081401C" w:rsidRDefault="0081401C" w:rsidP="0081401C">
      <w:r>
        <w:t>D00000|c.difficile diarrhea|&lt;noun&gt;|&lt;base&gt;|||</w:t>
      </w:r>
      <w:proofErr w:type="spellStart"/>
      <w:r>
        <w:t>DiarrheaDirectMention</w:t>
      </w:r>
      <w:proofErr w:type="spellEnd"/>
    </w:p>
    <w:p w14:paraId="3CDC0C71" w14:textId="77777777" w:rsidR="0081401C" w:rsidRDefault="0081401C" w:rsidP="0081401C">
      <w:r>
        <w:t xml:space="preserve">D00000|c.difficile </w:t>
      </w:r>
      <w:proofErr w:type="spellStart"/>
      <w:r>
        <w:t>diarrhoea</w:t>
      </w:r>
      <w:proofErr w:type="spellEnd"/>
      <w:r>
        <w:t>|&lt;noun&gt;|&lt;base&gt;|||</w:t>
      </w:r>
      <w:proofErr w:type="spellStart"/>
      <w:r>
        <w:t>DiarrheaDirectMention</w:t>
      </w:r>
      <w:proofErr w:type="spellEnd"/>
    </w:p>
    <w:p w14:paraId="60D61215" w14:textId="77777777" w:rsidR="0081401C" w:rsidRDefault="0081401C" w:rsidP="0081401C">
      <w:r>
        <w:t>D00000|clostridium difficile diarrhea|&lt;noun&gt;|&lt;base&gt;|||</w:t>
      </w:r>
      <w:proofErr w:type="spellStart"/>
      <w:r>
        <w:t>DiarrheaDirectMention</w:t>
      </w:r>
      <w:proofErr w:type="spellEnd"/>
    </w:p>
    <w:p w14:paraId="0F8090F7" w14:textId="77777777" w:rsidR="0081401C" w:rsidRDefault="0081401C" w:rsidP="0081401C">
      <w:r>
        <w:t>D00000|Clostridium difficile diarrhea|&lt;noun&gt;|&lt;base&gt;|||</w:t>
      </w:r>
      <w:proofErr w:type="spellStart"/>
      <w:r>
        <w:t>DiarrheaDirectMention</w:t>
      </w:r>
      <w:proofErr w:type="spellEnd"/>
    </w:p>
    <w:p w14:paraId="52460555" w14:textId="77777777" w:rsidR="0081401C" w:rsidRDefault="0081401C" w:rsidP="0081401C">
      <w:r>
        <w:t>D00000|frank diarrhea|&lt;noun&gt;|&lt;base&gt;|||</w:t>
      </w:r>
      <w:proofErr w:type="spellStart"/>
      <w:r>
        <w:t>DiarrheaDirectMention</w:t>
      </w:r>
      <w:proofErr w:type="spellEnd"/>
    </w:p>
    <w:p w14:paraId="63477128" w14:textId="77777777" w:rsidR="0081401C" w:rsidRDefault="0081401C" w:rsidP="0081401C">
      <w:r>
        <w:t>D00000|functional diarrhea|&lt;noun&gt;|&lt;base&gt;|||</w:t>
      </w:r>
      <w:proofErr w:type="spellStart"/>
      <w:r>
        <w:t>DiarrheaDirectMention</w:t>
      </w:r>
      <w:proofErr w:type="spellEnd"/>
    </w:p>
    <w:p w14:paraId="46CCFF38" w14:textId="77777777" w:rsidR="0081401C" w:rsidRDefault="0081401C" w:rsidP="0081401C">
      <w:r>
        <w:t>D00000|Hemorrhagic diarrhea|&lt;noun&gt;|&lt;base&gt;|||</w:t>
      </w:r>
      <w:proofErr w:type="spellStart"/>
      <w:r>
        <w:t>DiarrheaDirectMention</w:t>
      </w:r>
      <w:proofErr w:type="spellEnd"/>
    </w:p>
    <w:p w14:paraId="4167F291" w14:textId="77777777" w:rsidR="0081401C" w:rsidRDefault="0081401C" w:rsidP="0081401C">
      <w:r>
        <w:t>D00000|bloody diarrhea|&lt;noun&gt;|&lt;base&gt;|||</w:t>
      </w:r>
      <w:proofErr w:type="spellStart"/>
      <w:r>
        <w:t>DiarrheaDirectMention</w:t>
      </w:r>
      <w:proofErr w:type="spellEnd"/>
    </w:p>
    <w:p w14:paraId="4BD17BBE" w14:textId="77777777" w:rsidR="0081401C" w:rsidRDefault="0081401C" w:rsidP="0081401C">
      <w:r>
        <w:t xml:space="preserve">D00000|iatrogenic </w:t>
      </w:r>
      <w:proofErr w:type="spellStart"/>
      <w:r>
        <w:t>diarrhoea</w:t>
      </w:r>
      <w:proofErr w:type="spellEnd"/>
      <w:r>
        <w:t>|&lt;noun&gt;|&lt;base&gt;|||</w:t>
      </w:r>
      <w:proofErr w:type="spellStart"/>
      <w:r>
        <w:t>DiarrheaDirectMention</w:t>
      </w:r>
      <w:proofErr w:type="spellEnd"/>
    </w:p>
    <w:p w14:paraId="3E850469" w14:textId="77777777" w:rsidR="0081401C" w:rsidRDefault="0081401C" w:rsidP="0081401C">
      <w:r>
        <w:t xml:space="preserve">D00000|idiopathic </w:t>
      </w:r>
      <w:proofErr w:type="spellStart"/>
      <w:r>
        <w:t>diarrhoea</w:t>
      </w:r>
      <w:proofErr w:type="spellEnd"/>
      <w:r>
        <w:t>|&lt;noun&gt;|&lt;base&gt;|||</w:t>
      </w:r>
      <w:proofErr w:type="spellStart"/>
      <w:r>
        <w:t>DiarrheaDirectMention</w:t>
      </w:r>
      <w:proofErr w:type="spellEnd"/>
    </w:p>
    <w:p w14:paraId="10070890" w14:textId="77777777" w:rsidR="0081401C" w:rsidRDefault="0081401C" w:rsidP="0081401C">
      <w:r>
        <w:lastRenderedPageBreak/>
        <w:t>D00000|infantile Diarrhea|&lt;noun&gt;|&lt;base&gt;|||</w:t>
      </w:r>
      <w:proofErr w:type="spellStart"/>
      <w:r>
        <w:t>DiarrheaDirectMention</w:t>
      </w:r>
      <w:proofErr w:type="spellEnd"/>
    </w:p>
    <w:p w14:paraId="78E03CAC" w14:textId="77777777" w:rsidR="0081401C" w:rsidRDefault="0081401C" w:rsidP="0081401C">
      <w:r>
        <w:t>D00000|insulin-dependent diabetes mellitus secretory diarrhea syndrome|&lt;noun&gt;|&lt;base&gt;|||</w:t>
      </w:r>
      <w:proofErr w:type="spellStart"/>
      <w:r>
        <w:t>DiarrheaDirectMention</w:t>
      </w:r>
      <w:proofErr w:type="spellEnd"/>
    </w:p>
    <w:p w14:paraId="4D8493CF" w14:textId="77777777" w:rsidR="0081401C" w:rsidRDefault="0081401C" w:rsidP="0081401C">
      <w:r>
        <w:t>D00000|mocoid diarrhea|&lt;noun&gt;|&lt;base&gt;|||</w:t>
      </w:r>
      <w:proofErr w:type="spellStart"/>
      <w:r>
        <w:t>DiarrheaDirectMention</w:t>
      </w:r>
      <w:proofErr w:type="spellEnd"/>
    </w:p>
    <w:p w14:paraId="722759D1" w14:textId="77777777" w:rsidR="0081401C" w:rsidRDefault="0081401C" w:rsidP="0081401C">
      <w:r>
        <w:t xml:space="preserve">D00000|mucous </w:t>
      </w:r>
      <w:proofErr w:type="spellStart"/>
      <w:r>
        <w:t>diarrhoea</w:t>
      </w:r>
      <w:proofErr w:type="spellEnd"/>
      <w:r>
        <w:t>|&lt;noun&gt;|&lt;base&gt;|||</w:t>
      </w:r>
      <w:proofErr w:type="spellStart"/>
      <w:r>
        <w:t>DiarrheaDirectMention</w:t>
      </w:r>
      <w:proofErr w:type="spellEnd"/>
    </w:p>
    <w:p w14:paraId="6AAD9D29" w14:textId="77777777" w:rsidR="0081401C" w:rsidRDefault="0081401C" w:rsidP="0081401C">
      <w:r>
        <w:t>D00000|neonatal diarrhea|&lt;noun&gt;|&lt;base&gt;|||</w:t>
      </w:r>
      <w:proofErr w:type="spellStart"/>
      <w:r>
        <w:t>DiarrheaDirectMention</w:t>
      </w:r>
      <w:proofErr w:type="spellEnd"/>
    </w:p>
    <w:p w14:paraId="21732003" w14:textId="77777777" w:rsidR="0081401C" w:rsidRDefault="0081401C" w:rsidP="0081401C">
      <w:r>
        <w:t>D00000|nocturnal diarrhea|&lt;noun&gt;|&lt;base&gt;|||</w:t>
      </w:r>
      <w:proofErr w:type="spellStart"/>
      <w:r>
        <w:t>DiarrheaDirectMention</w:t>
      </w:r>
      <w:proofErr w:type="spellEnd"/>
    </w:p>
    <w:p w14:paraId="589FDF11" w14:textId="77777777" w:rsidR="0081401C" w:rsidRDefault="0081401C" w:rsidP="0081401C">
      <w:r>
        <w:t>D00000|gastroenteritis|&lt;noun&gt;|&lt;base&gt;|||</w:t>
      </w:r>
      <w:proofErr w:type="spellStart"/>
      <w:r>
        <w:t>DiarrheaDirectMention</w:t>
      </w:r>
      <w:proofErr w:type="spellEnd"/>
    </w:p>
    <w:p w14:paraId="083D7010" w14:textId="77777777" w:rsidR="0081401C" w:rsidRDefault="0081401C" w:rsidP="0081401C">
      <w:r>
        <w:t>D00000|food poisoning|&lt;noun&gt;|&lt;base&gt;|||</w:t>
      </w:r>
      <w:proofErr w:type="spellStart"/>
      <w:r>
        <w:t>DiarrheaDirectMention</w:t>
      </w:r>
      <w:proofErr w:type="spellEnd"/>
    </w:p>
    <w:p w14:paraId="3800C3F8" w14:textId="77777777" w:rsidR="0081401C" w:rsidRDefault="0081401C" w:rsidP="0081401C">
      <w:r>
        <w:t>D00000|food-handler's diarrhea|&lt;noun&gt;|&lt;base&gt;|||</w:t>
      </w:r>
      <w:proofErr w:type="spellStart"/>
      <w:r>
        <w:t>DiarrheaDirectMention</w:t>
      </w:r>
      <w:proofErr w:type="spellEnd"/>
    </w:p>
    <w:p w14:paraId="106AD6BD" w14:textId="77777777" w:rsidR="0081401C" w:rsidRDefault="0081401C" w:rsidP="0081401C">
      <w:r>
        <w:t>D00000|parasite infection|&lt;noun&gt;|&lt;base&gt;|||</w:t>
      </w:r>
      <w:proofErr w:type="spellStart"/>
      <w:r>
        <w:t>DiarrheaDirectMention</w:t>
      </w:r>
      <w:proofErr w:type="spellEnd"/>
    </w:p>
    <w:p w14:paraId="6DBCDBBC" w14:textId="77777777" w:rsidR="0081401C" w:rsidRDefault="0081401C" w:rsidP="0081401C">
      <w:r>
        <w:t>D00000|campylobacter infection|&lt;noun&gt;|&lt;base&gt;|||</w:t>
      </w:r>
      <w:proofErr w:type="spellStart"/>
      <w:r>
        <w:t>DiarrheaDirectMention</w:t>
      </w:r>
      <w:proofErr w:type="spellEnd"/>
    </w:p>
    <w:p w14:paraId="0146BBA7" w14:textId="77777777" w:rsidR="0081401C" w:rsidRDefault="0081401C" w:rsidP="0081401C">
      <w:r>
        <w:t>D00000|ratavirus|&lt;noun&gt;|&lt;base&gt;|||</w:t>
      </w:r>
      <w:proofErr w:type="spellStart"/>
      <w:r>
        <w:t>DiarrheaDirectMention</w:t>
      </w:r>
      <w:proofErr w:type="spellEnd"/>
    </w:p>
    <w:p w14:paraId="1199AEFE" w14:textId="77777777" w:rsidR="0081401C" w:rsidRDefault="0081401C" w:rsidP="0081401C">
      <w:r>
        <w:t>D00000|</w:t>
      </w:r>
      <w:commentRangeStart w:id="79"/>
      <w:r>
        <w:t>salmonellosis</w:t>
      </w:r>
      <w:commentRangeEnd w:id="79"/>
      <w:r w:rsidR="00007A46">
        <w:rPr>
          <w:rStyle w:val="CommentReference"/>
        </w:rPr>
        <w:commentReference w:id="79"/>
      </w:r>
      <w:r>
        <w:t>|&lt;noun&gt;|&lt;base&gt;|||</w:t>
      </w:r>
      <w:proofErr w:type="spellStart"/>
      <w:r>
        <w:t>DiarrheaDirectMention</w:t>
      </w:r>
      <w:proofErr w:type="spellEnd"/>
    </w:p>
    <w:p w14:paraId="4FDAF807" w14:textId="77777777" w:rsidR="0081401C" w:rsidRDefault="0081401C" w:rsidP="0081401C">
      <w:r>
        <w:t>D00000|</w:t>
      </w:r>
      <w:commentRangeStart w:id="80"/>
      <w:r>
        <w:t>shigellosis</w:t>
      </w:r>
      <w:commentRangeEnd w:id="80"/>
      <w:r w:rsidR="00007A46">
        <w:rPr>
          <w:rStyle w:val="CommentReference"/>
        </w:rPr>
        <w:commentReference w:id="80"/>
      </w:r>
      <w:r>
        <w:t>|&lt;noun&gt;|&lt;base&gt;|||</w:t>
      </w:r>
      <w:proofErr w:type="spellStart"/>
      <w:r>
        <w:t>DiarrheaDirectMention</w:t>
      </w:r>
      <w:proofErr w:type="spellEnd"/>
    </w:p>
    <w:p w14:paraId="1E69FAE6" w14:textId="77777777" w:rsidR="0081401C" w:rsidRDefault="0081401C" w:rsidP="0081401C">
      <w:r>
        <w:t>D00000|traveler's diarrhea|&lt;noun&gt;|&lt;base&gt;|||</w:t>
      </w:r>
      <w:proofErr w:type="spellStart"/>
      <w:r>
        <w:t>DiarrheaDirectMention</w:t>
      </w:r>
      <w:proofErr w:type="spellEnd"/>
    </w:p>
    <w:p w14:paraId="62CB1D53" w14:textId="77777777" w:rsidR="0081401C" w:rsidRDefault="0081401C" w:rsidP="0081401C">
      <w:commentRangeStart w:id="81"/>
      <w:r>
        <w:t>D00000|medication toxicity|&lt;noun&gt;|&lt;base&gt;|||</w:t>
      </w:r>
      <w:proofErr w:type="spellStart"/>
      <w:r>
        <w:t>DiarrheaDirectMention</w:t>
      </w:r>
      <w:commentRangeEnd w:id="81"/>
      <w:proofErr w:type="spellEnd"/>
      <w:r w:rsidR="00007A46">
        <w:rPr>
          <w:rStyle w:val="CommentReference"/>
        </w:rPr>
        <w:commentReference w:id="81"/>
      </w:r>
    </w:p>
    <w:p w14:paraId="2530D5D7" w14:textId="77777777" w:rsidR="0081401C" w:rsidRDefault="0081401C" w:rsidP="0081401C">
      <w:r>
        <w:t># =====================================</w:t>
      </w:r>
    </w:p>
    <w:p w14:paraId="5D886708" w14:textId="77777777" w:rsidR="0081401C" w:rsidRDefault="0081401C" w:rsidP="0081401C">
      <w:r>
        <w:t xml:space="preserve"># </w:t>
      </w:r>
      <w:proofErr w:type="spellStart"/>
      <w:r>
        <w:t>DiarrheaLabTest</w:t>
      </w:r>
      <w:proofErr w:type="spellEnd"/>
    </w:p>
    <w:p w14:paraId="54E57426" w14:textId="77777777" w:rsidR="0081401C" w:rsidRDefault="0081401C" w:rsidP="0081401C">
      <w:r>
        <w:t xml:space="preserve"># Lab </w:t>
      </w:r>
      <w:commentRangeStart w:id="82"/>
      <w:r>
        <w:t xml:space="preserve">Tests </w:t>
      </w:r>
      <w:commentRangeEnd w:id="82"/>
      <w:r w:rsidR="00007A46">
        <w:rPr>
          <w:rStyle w:val="CommentReference"/>
        </w:rPr>
        <w:commentReference w:id="82"/>
      </w:r>
      <w:r>
        <w:t xml:space="preserve">indicative of Diarrhea </w:t>
      </w:r>
    </w:p>
    <w:p w14:paraId="01A5B245" w14:textId="77777777" w:rsidR="0081401C" w:rsidRDefault="0081401C" w:rsidP="0081401C">
      <w:r>
        <w:t># =====================================</w:t>
      </w:r>
    </w:p>
    <w:p w14:paraId="4CB4BA16" w14:textId="77777777" w:rsidR="0081401C" w:rsidRDefault="0081401C" w:rsidP="0081401C">
      <w:r>
        <w:t xml:space="preserve">D00000|stool test results: giardia </w:t>
      </w:r>
      <w:proofErr w:type="spellStart"/>
      <w:r>
        <w:t>preent</w:t>
      </w:r>
      <w:proofErr w:type="spellEnd"/>
      <w:r>
        <w:t>|&lt;noun&gt;|&lt;base&gt;|||</w:t>
      </w:r>
      <w:proofErr w:type="spellStart"/>
      <w:r>
        <w:t>DiarrheaLabTest</w:t>
      </w:r>
      <w:proofErr w:type="spellEnd"/>
    </w:p>
    <w:p w14:paraId="4C53C099" w14:textId="77777777" w:rsidR="0081401C" w:rsidRDefault="0081401C" w:rsidP="0081401C">
      <w:r>
        <w:t>D00000|clostridium difficile positive|&lt;noun&gt;|&lt;base&gt;|||</w:t>
      </w:r>
      <w:proofErr w:type="spellStart"/>
      <w:r>
        <w:t>DiarrheaLabTest</w:t>
      </w:r>
      <w:proofErr w:type="spellEnd"/>
    </w:p>
    <w:p w14:paraId="44109462" w14:textId="77777777" w:rsidR="0081401C" w:rsidRDefault="0081401C" w:rsidP="0081401C">
      <w:commentRangeStart w:id="83"/>
      <w:r>
        <w:t xml:space="preserve">D00000|colonoscopy findings: colitis, colon </w:t>
      </w:r>
      <w:commentRangeEnd w:id="83"/>
      <w:r w:rsidR="00007A46">
        <w:rPr>
          <w:rStyle w:val="CommentReference"/>
        </w:rPr>
        <w:commentReference w:id="83"/>
      </w:r>
      <w:r>
        <w:t>ulcers|&lt;noun&gt;|&lt;base&gt;|||</w:t>
      </w:r>
      <w:proofErr w:type="spellStart"/>
      <w:r>
        <w:t>DiarrheaLabTest</w:t>
      </w:r>
      <w:proofErr w:type="spellEnd"/>
    </w:p>
    <w:p w14:paraId="4B195588" w14:textId="77777777" w:rsidR="0081401C" w:rsidRDefault="0081401C" w:rsidP="0081401C">
      <w:r>
        <w:t>D00000|clostridia difficile toxin positive|&lt;noun&gt;|&lt;base&gt;|||</w:t>
      </w:r>
      <w:proofErr w:type="spellStart"/>
      <w:r>
        <w:t>DiarrheaLabTest</w:t>
      </w:r>
      <w:proofErr w:type="spellEnd"/>
    </w:p>
    <w:p w14:paraId="25F32BC2" w14:textId="77777777" w:rsidR="0081401C" w:rsidRDefault="0081401C" w:rsidP="0081401C">
      <w:r>
        <w:t>D00000|colon rec</w:t>
      </w:r>
      <w:ins w:id="84" w:author="Vanessa Stevens" w:date="2016-10-12T14:16:00Z">
        <w:r w:rsidR="00007A46">
          <w:t>t</w:t>
        </w:r>
      </w:ins>
      <w:r>
        <w:t xml:space="preserve">al swap </w:t>
      </w:r>
      <w:proofErr w:type="spellStart"/>
      <w:r>
        <w:t>samonella</w:t>
      </w:r>
      <w:proofErr w:type="spellEnd"/>
      <w:r>
        <w:t>|&lt;noun&gt;|&lt;base&gt;|||</w:t>
      </w:r>
      <w:proofErr w:type="spellStart"/>
      <w:r>
        <w:t>DiarrheaLabTest</w:t>
      </w:r>
      <w:proofErr w:type="spellEnd"/>
    </w:p>
    <w:p w14:paraId="7CE273C9" w14:textId="77777777" w:rsidR="0081401C" w:rsidRDefault="0081401C" w:rsidP="0081401C">
      <w:r>
        <w:t>D00000|stool culture|&lt;noun&gt;|&lt;base&gt;|||</w:t>
      </w:r>
      <w:proofErr w:type="spellStart"/>
      <w:r>
        <w:t>DiarrheaLabTest</w:t>
      </w:r>
      <w:proofErr w:type="spellEnd"/>
    </w:p>
    <w:p w14:paraId="1680DCB5" w14:textId="77777777" w:rsidR="0081401C" w:rsidRDefault="0081401C" w:rsidP="0081401C">
      <w:r>
        <w:t># =====================================</w:t>
      </w:r>
    </w:p>
    <w:p w14:paraId="689FDACD" w14:textId="77777777" w:rsidR="0081401C" w:rsidRDefault="0081401C" w:rsidP="0081401C">
      <w:commentRangeStart w:id="85"/>
      <w:r>
        <w:t xml:space="preserve"># </w:t>
      </w:r>
      <w:proofErr w:type="spellStart"/>
      <w:r>
        <w:t>DiarrheaPertinantNegative</w:t>
      </w:r>
      <w:proofErr w:type="spellEnd"/>
      <w:r>
        <w:t xml:space="preserve"> </w:t>
      </w:r>
    </w:p>
    <w:p w14:paraId="5799DC83" w14:textId="77777777" w:rsidR="0081401C" w:rsidRDefault="0081401C" w:rsidP="0081401C">
      <w:r>
        <w:t># =====================================</w:t>
      </w:r>
    </w:p>
    <w:p w14:paraId="44AD78F6" w14:textId="77777777" w:rsidR="0081401C" w:rsidRDefault="0081401C" w:rsidP="0081401C">
      <w:r>
        <w:t>D00000|weight loss|&lt;noun&gt;|&lt;base&gt;|||</w:t>
      </w:r>
      <w:proofErr w:type="spellStart"/>
      <w:r>
        <w:t>DiarrheaPertinantNegative</w:t>
      </w:r>
      <w:proofErr w:type="spellEnd"/>
    </w:p>
    <w:p w14:paraId="4E065A5F" w14:textId="77777777" w:rsidR="0081401C" w:rsidRDefault="0081401C" w:rsidP="0081401C">
      <w:r>
        <w:t>D00000|weight decreased |&lt;noun&gt;|&lt;base&gt;|||</w:t>
      </w:r>
      <w:proofErr w:type="spellStart"/>
      <w:r>
        <w:t>DiarrheaPertinantNegative</w:t>
      </w:r>
      <w:proofErr w:type="spellEnd"/>
    </w:p>
    <w:p w14:paraId="64C5C2A7" w14:textId="77777777" w:rsidR="0081401C" w:rsidRDefault="0081401C" w:rsidP="0081401C">
      <w:r>
        <w:t>D00000|appetite loss|&lt;noun&gt;|&lt;base&gt;|||</w:t>
      </w:r>
      <w:proofErr w:type="spellStart"/>
      <w:r>
        <w:t>DiarrheaPertinantNegative</w:t>
      </w:r>
      <w:proofErr w:type="spellEnd"/>
    </w:p>
    <w:p w14:paraId="11C98033" w14:textId="77777777" w:rsidR="0081401C" w:rsidRDefault="0081401C" w:rsidP="0081401C">
      <w:r>
        <w:t>D00000|colectomy|&lt;noun&gt;|&lt;base&gt;|||</w:t>
      </w:r>
      <w:proofErr w:type="spellStart"/>
      <w:r>
        <w:t>DiarrheaPertinantNegative</w:t>
      </w:r>
      <w:proofErr w:type="spellEnd"/>
    </w:p>
    <w:p w14:paraId="7A47DDD8" w14:textId="77777777" w:rsidR="0081401C" w:rsidRDefault="0081401C" w:rsidP="0081401C">
      <w:r>
        <w:t>D00000|colostomy|&lt;noun&gt;|&lt;base&gt;|||</w:t>
      </w:r>
      <w:proofErr w:type="spellStart"/>
      <w:r>
        <w:t>DiarrheaPertinantNegative</w:t>
      </w:r>
      <w:proofErr w:type="spellEnd"/>
    </w:p>
    <w:p w14:paraId="3216A5F3" w14:textId="77777777" w:rsidR="0081401C" w:rsidRDefault="0081401C" w:rsidP="0081401C">
      <w:r>
        <w:t>D00000|ileostomy|&lt;noun&gt;|&lt;base&gt;|||</w:t>
      </w:r>
      <w:proofErr w:type="spellStart"/>
      <w:r>
        <w:t>DiarrheaPertinantNegative</w:t>
      </w:r>
      <w:proofErr w:type="spellEnd"/>
    </w:p>
    <w:p w14:paraId="29E92622" w14:textId="77777777" w:rsidR="0081401C" w:rsidRDefault="0081401C" w:rsidP="0081401C">
      <w:r>
        <w:t>D00000|colon cancer|&lt;noun&gt;|&lt;base&gt;|||</w:t>
      </w:r>
      <w:proofErr w:type="spellStart"/>
      <w:r>
        <w:t>DiarrheaPertinantNegative</w:t>
      </w:r>
      <w:proofErr w:type="spellEnd"/>
    </w:p>
    <w:p w14:paraId="7068AB6F" w14:textId="77777777" w:rsidR="0081401C" w:rsidRDefault="0081401C" w:rsidP="0081401C">
      <w:r>
        <w:t>D00000|chrons disease|&lt;noun&gt;|&lt;base&gt;|||</w:t>
      </w:r>
      <w:proofErr w:type="spellStart"/>
      <w:r>
        <w:t>DiarrheaPertinantNegative</w:t>
      </w:r>
      <w:proofErr w:type="spellEnd"/>
    </w:p>
    <w:p w14:paraId="7A85AD4B" w14:textId="77777777" w:rsidR="0081401C" w:rsidRDefault="0081401C" w:rsidP="0081401C">
      <w:r>
        <w:t>D00000|ulcerative colitis|&lt;noun&gt;|&lt;base&gt;|||</w:t>
      </w:r>
      <w:proofErr w:type="spellStart"/>
      <w:r>
        <w:t>DiarrheaPertinantNegative</w:t>
      </w:r>
      <w:proofErr w:type="spellEnd"/>
    </w:p>
    <w:p w14:paraId="75560CB4" w14:textId="77777777" w:rsidR="0081401C" w:rsidRDefault="0081401C" w:rsidP="0081401C">
      <w:r>
        <w:t>D00000|celiac disease|&lt;noun&gt;|&lt;base&gt;|||</w:t>
      </w:r>
      <w:proofErr w:type="spellStart"/>
      <w:r>
        <w:t>DiarrheaPertinantNegative</w:t>
      </w:r>
      <w:proofErr w:type="spellEnd"/>
    </w:p>
    <w:p w14:paraId="01325C57" w14:textId="77777777" w:rsidR="0081401C" w:rsidRDefault="0081401C" w:rsidP="0081401C">
      <w:r>
        <w:t>D00000|constipation|&lt;noun&gt;|&lt;base&gt;|||</w:t>
      </w:r>
      <w:proofErr w:type="spellStart"/>
      <w:r>
        <w:t>DiarrheaPertinantNegative</w:t>
      </w:r>
      <w:proofErr w:type="spellEnd"/>
    </w:p>
    <w:p w14:paraId="040D2E55" w14:textId="77777777" w:rsidR="0081401C" w:rsidRDefault="0081401C" w:rsidP="0081401C">
      <w:r>
        <w:t>D00000|lactose intolerance|&lt;noun&gt;|&lt;base&gt;|||</w:t>
      </w:r>
      <w:proofErr w:type="spellStart"/>
      <w:r>
        <w:t>DiarrheaPertinantNegative</w:t>
      </w:r>
      <w:proofErr w:type="spellEnd"/>
    </w:p>
    <w:p w14:paraId="08B71341" w14:textId="77777777" w:rsidR="0081401C" w:rsidRDefault="0081401C" w:rsidP="0081401C">
      <w:r>
        <w:t>D00000|absence of bowel movement|&lt;noun&gt;|&lt;base&gt;|||</w:t>
      </w:r>
      <w:proofErr w:type="spellStart"/>
      <w:r>
        <w:t>DiarrheaPertinantNegative</w:t>
      </w:r>
      <w:proofErr w:type="spellEnd"/>
    </w:p>
    <w:commentRangeEnd w:id="85"/>
    <w:p w14:paraId="726A4F34" w14:textId="77777777" w:rsidR="0081401C" w:rsidRDefault="00007A46" w:rsidP="0081401C">
      <w:pPr>
        <w:rPr>
          <w:ins w:id="86" w:author="Guy Divita" w:date="2016-10-14T14:18:00Z"/>
        </w:rPr>
      </w:pPr>
      <w:r>
        <w:rPr>
          <w:rStyle w:val="CommentReference"/>
        </w:rPr>
        <w:commentReference w:id="85"/>
      </w:r>
      <w:r w:rsidR="0081401C">
        <w:t># =====================================</w:t>
      </w:r>
    </w:p>
    <w:p w14:paraId="736D6D5D" w14:textId="77777777" w:rsidR="00DC0B97" w:rsidRDefault="00DC0B97" w:rsidP="00DC0B97">
      <w:pPr>
        <w:rPr>
          <w:ins w:id="87" w:author="Guy Divita" w:date="2016-10-14T14:18:00Z"/>
        </w:rPr>
      </w:pPr>
      <w:ins w:id="88" w:author="Guy Divita" w:date="2016-10-14T14:18:00Z">
        <w:r>
          <w:t># =====================================</w:t>
        </w:r>
      </w:ins>
    </w:p>
    <w:p w14:paraId="4809755B" w14:textId="77777777" w:rsidR="00DC0B97" w:rsidRDefault="00DC0B97" w:rsidP="00DC0B97">
      <w:pPr>
        <w:rPr>
          <w:ins w:id="89" w:author="Guy Divita" w:date="2016-10-14T14:18:00Z"/>
        </w:rPr>
      </w:pPr>
      <w:ins w:id="90" w:author="Guy Divita" w:date="2016-10-14T14:18:00Z">
        <w:r>
          <w:lastRenderedPageBreak/>
          <w:t xml:space="preserve"># </w:t>
        </w:r>
        <w:proofErr w:type="spellStart"/>
        <w:proofErr w:type="gramStart"/>
        <w:r>
          <w:t>Diarrhea</w:t>
        </w:r>
        <w:r>
          <w:t>:Volume</w:t>
        </w:r>
        <w:proofErr w:type="spellEnd"/>
        <w:proofErr w:type="gramEnd"/>
      </w:ins>
    </w:p>
    <w:p w14:paraId="2DE8058B" w14:textId="77777777" w:rsidR="00DC0B97" w:rsidRDefault="00DC0B97" w:rsidP="00DC0B97">
      <w:pPr>
        <w:rPr>
          <w:ins w:id="91" w:author="Guy Divita" w:date="2016-10-14T14:18:00Z"/>
        </w:rPr>
      </w:pPr>
      <w:ins w:id="92" w:author="Guy Divita" w:date="2016-10-14T14:18:00Z">
        <w:r>
          <w:t># =====================================</w:t>
        </w:r>
      </w:ins>
    </w:p>
    <w:p w14:paraId="39296509" w14:textId="77777777" w:rsidR="00DC0B97" w:rsidRDefault="00DC0B97" w:rsidP="00DC0B97">
      <w:pPr>
        <w:rPr>
          <w:ins w:id="93" w:author="Guy Divita" w:date="2016-10-14T14:18:00Z"/>
        </w:rPr>
      </w:pPr>
      <w:ins w:id="94" w:author="Guy Divita" w:date="2016-10-14T14:18:00Z">
        <w:r>
          <w:t>D00000|high volume</w:t>
        </w:r>
        <w:r>
          <w:t>|&lt;noun&gt;|&lt;b</w:t>
        </w:r>
        <w:r>
          <w:t>ase&gt;|||</w:t>
        </w:r>
        <w:proofErr w:type="spellStart"/>
        <w:r>
          <w:t>DiarrheaVolume</w:t>
        </w:r>
        <w:proofErr w:type="spellEnd"/>
      </w:ins>
    </w:p>
    <w:p w14:paraId="0415E550" w14:textId="77777777" w:rsidR="00DC0B97" w:rsidRDefault="00DC0B97" w:rsidP="00DC0B97">
      <w:pPr>
        <w:rPr>
          <w:ins w:id="95" w:author="Guy Divita" w:date="2016-10-14T14:18:00Z"/>
        </w:rPr>
      </w:pPr>
    </w:p>
    <w:p w14:paraId="570AD5C6" w14:textId="77777777" w:rsidR="00DC0B97" w:rsidRDefault="00DC0B97" w:rsidP="00DC0B97">
      <w:pPr>
        <w:rPr>
          <w:ins w:id="96" w:author="Guy Divita" w:date="2016-10-14T14:21:00Z"/>
        </w:rPr>
      </w:pPr>
      <w:ins w:id="97" w:author="Guy Divita" w:date="2016-10-14T14:21:00Z">
        <w:r>
          <w:t># =====================================</w:t>
        </w:r>
      </w:ins>
    </w:p>
    <w:p w14:paraId="55B7F11C" w14:textId="77777777" w:rsidR="00DC0B97" w:rsidRDefault="00DC0B97" w:rsidP="00DC0B97">
      <w:pPr>
        <w:rPr>
          <w:ins w:id="98" w:author="Guy Divita" w:date="2016-10-14T14:21:00Z"/>
        </w:rPr>
      </w:pPr>
      <w:ins w:id="99" w:author="Guy Divita" w:date="2016-10-14T14:21:00Z">
        <w:r>
          <w:t xml:space="preserve"># </w:t>
        </w:r>
        <w:proofErr w:type="spellStart"/>
        <w:r>
          <w:t>Missolanious</w:t>
        </w:r>
        <w:proofErr w:type="spellEnd"/>
        <w:r>
          <w:t xml:space="preserve"> Terms to classify</w:t>
        </w:r>
      </w:ins>
    </w:p>
    <w:p w14:paraId="0CA99365" w14:textId="77777777" w:rsidR="00DC0B97" w:rsidRDefault="00DC0B97" w:rsidP="00DC0B97">
      <w:pPr>
        <w:rPr>
          <w:ins w:id="100" w:author="Guy Divita" w:date="2016-10-14T14:21:00Z"/>
        </w:rPr>
      </w:pPr>
      <w:ins w:id="101" w:author="Guy Divita" w:date="2016-10-14T14:21:00Z">
        <w:r>
          <w:t># =====================================</w:t>
        </w:r>
      </w:ins>
    </w:p>
    <w:p w14:paraId="60884376" w14:textId="77777777" w:rsidR="00DC0B97" w:rsidRDefault="00DC0B97" w:rsidP="0081401C">
      <w:pPr>
        <w:rPr>
          <w:ins w:id="102" w:author="Guy Divita" w:date="2016-10-14T14:21:00Z"/>
        </w:rPr>
      </w:pPr>
      <w:ins w:id="103" w:author="Guy Divita" w:date="2016-10-14T14:21:00Z">
        <w:r>
          <w:t>Bowel incontinence</w:t>
        </w:r>
      </w:ins>
    </w:p>
    <w:p w14:paraId="6690E16D" w14:textId="77777777" w:rsidR="00DC0B97" w:rsidRDefault="00DC0B97" w:rsidP="0081401C">
      <w:pPr>
        <w:rPr>
          <w:ins w:id="104" w:author="Guy Divita" w:date="2016-10-14T14:21:00Z"/>
        </w:rPr>
      </w:pPr>
      <w:ins w:id="105" w:author="Guy Divita" w:date="2016-10-14T14:21:00Z">
        <w:r>
          <w:t>Accidental bowel leakage</w:t>
        </w:r>
      </w:ins>
    </w:p>
    <w:p w14:paraId="5F251173" w14:textId="77777777" w:rsidR="00DC0B97" w:rsidRDefault="00DC0B97" w:rsidP="0081401C">
      <w:pPr>
        <w:rPr>
          <w:ins w:id="106" w:author="Guy Divita" w:date="2016-10-14T14:22:00Z"/>
        </w:rPr>
      </w:pPr>
      <w:ins w:id="107" w:author="Guy Divita" w:date="2016-10-14T14:22:00Z">
        <w:r>
          <w:t>Frequent bowel movements</w:t>
        </w:r>
      </w:ins>
    </w:p>
    <w:p w14:paraId="2C1B5679" w14:textId="77777777" w:rsidR="00DC0B97" w:rsidRDefault="00DC0B97" w:rsidP="0081401C">
      <w:pPr>
        <w:rPr>
          <w:ins w:id="108" w:author="Guy Divita" w:date="2016-10-14T14:22:00Z"/>
        </w:rPr>
      </w:pPr>
      <w:ins w:id="109" w:author="Guy Divita" w:date="2016-10-14T14:22:00Z">
        <w:r>
          <w:t>Effortless exit of stool</w:t>
        </w:r>
      </w:ins>
    </w:p>
    <w:p w14:paraId="2FD136CD" w14:textId="77777777" w:rsidR="00DC0B97" w:rsidRDefault="00DC0B97" w:rsidP="0081401C">
      <w:pPr>
        <w:rPr>
          <w:ins w:id="110" w:author="Guy Divita" w:date="2016-10-14T14:23:00Z"/>
        </w:rPr>
      </w:pPr>
      <w:bookmarkStart w:id="111" w:name="_GoBack"/>
      <w:ins w:id="112" w:author="Guy Divita" w:date="2016-10-14T14:22:00Z">
        <w:r>
          <w:t>Passage of feces</w:t>
        </w:r>
      </w:ins>
    </w:p>
    <w:bookmarkEnd w:id="111"/>
    <w:p w14:paraId="08301DF5" w14:textId="77777777" w:rsidR="00DC0B97" w:rsidRDefault="00DC0B97" w:rsidP="0081401C">
      <w:pPr>
        <w:rPr>
          <w:ins w:id="113" w:author="Guy Divita" w:date="2016-10-14T14:23:00Z"/>
        </w:rPr>
      </w:pPr>
      <w:ins w:id="114" w:author="Guy Divita" w:date="2016-10-14T14:23:00Z">
        <w:r>
          <w:t>Loss of bowel control</w:t>
        </w:r>
      </w:ins>
    </w:p>
    <w:p w14:paraId="38F9FE6C" w14:textId="77777777" w:rsidR="00DC0B97" w:rsidRDefault="00DC0B97" w:rsidP="0081401C"/>
    <w:p w14:paraId="69A23479" w14:textId="77777777" w:rsidR="00EF5DBE" w:rsidRDefault="00EF5DBE"/>
    <w:sectPr w:rsidR="00EF5DBE" w:rsidSect="00EF5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nessa Stevens" w:date="2016-10-12T13:57:00Z" w:initials="VS">
    <w:p w14:paraId="047BC746" w14:textId="77777777" w:rsidR="0081401C" w:rsidRDefault="0081401C">
      <w:pPr>
        <w:pStyle w:val="CommentText"/>
      </w:pPr>
      <w:r>
        <w:rPr>
          <w:rStyle w:val="CommentReference"/>
        </w:rPr>
        <w:annotationRef/>
      </w:r>
      <w:r>
        <w:t>I think we should consider having stool and modifiers for stool, plus direction mentions of diarrhea.</w:t>
      </w:r>
    </w:p>
  </w:comment>
  <w:comment w:id="1" w:author="Vanessa Stevens" w:date="2016-10-12T14:14:00Z" w:initials="VS">
    <w:p w14:paraId="1B986BA6" w14:textId="77777777" w:rsidR="00007A46" w:rsidRDefault="00007A46">
      <w:pPr>
        <w:pStyle w:val="CommentText"/>
      </w:pPr>
      <w:r>
        <w:rPr>
          <w:rStyle w:val="CommentReference"/>
        </w:rPr>
        <w:annotationRef/>
      </w:r>
      <w:proofErr w:type="spellStart"/>
      <w:r>
        <w:t>diarrhoea</w:t>
      </w:r>
      <w:proofErr w:type="spellEnd"/>
      <w:r>
        <w:t>?</w:t>
      </w:r>
    </w:p>
  </w:comment>
  <w:comment w:id="16" w:author="Vanessa Stevens" w:date="2016-10-12T13:58:00Z" w:initials="VS">
    <w:p w14:paraId="41668104" w14:textId="77777777" w:rsidR="0081401C" w:rsidRDefault="0081401C">
      <w:pPr>
        <w:pStyle w:val="CommentText"/>
      </w:pPr>
      <w:r>
        <w:rPr>
          <w:rStyle w:val="CommentReference"/>
        </w:rPr>
        <w:annotationRef/>
      </w:r>
      <w:r>
        <w:t xml:space="preserve">Add anus? </w:t>
      </w:r>
    </w:p>
  </w:comment>
  <w:comment w:id="28" w:author="Vanessa Stevens" w:date="2016-10-12T13:59:00Z" w:initials="VS">
    <w:p w14:paraId="14705BC2" w14:textId="77777777" w:rsidR="0081401C" w:rsidRDefault="0081401C">
      <w:pPr>
        <w:pStyle w:val="CommentText"/>
      </w:pPr>
      <w:r>
        <w:rPr>
          <w:rStyle w:val="CommentReference"/>
        </w:rPr>
        <w:annotationRef/>
      </w:r>
      <w:r>
        <w:t>Add BM, slang such as crap, poop, shit (this is sort of included in the diarrhea direct mentions section)</w:t>
      </w:r>
    </w:p>
  </w:comment>
  <w:comment w:id="35" w:author="Vanessa Stevens" w:date="2016-10-12T14:04:00Z" w:initials="VS">
    <w:p w14:paraId="357CEB22" w14:textId="77777777" w:rsidR="0081401C" w:rsidRDefault="0081401C">
      <w:pPr>
        <w:pStyle w:val="CommentText"/>
      </w:pPr>
      <w:r>
        <w:rPr>
          <w:rStyle w:val="CommentReference"/>
        </w:rPr>
        <w:annotationRef/>
      </w:r>
      <w:r>
        <w:t>I don’t think this is an indicator of normal defecation, per se</w:t>
      </w:r>
    </w:p>
  </w:comment>
  <w:comment w:id="48" w:author="Vanessa Stevens" w:date="2016-10-12T14:06:00Z" w:initials="VS">
    <w:p w14:paraId="14554009" w14:textId="77777777" w:rsidR="0081401C" w:rsidRDefault="0081401C">
      <w:pPr>
        <w:pStyle w:val="CommentText"/>
      </w:pPr>
      <w:r>
        <w:rPr>
          <w:rStyle w:val="CommentReference"/>
        </w:rPr>
        <w:annotationRef/>
      </w:r>
      <w:r>
        <w:t>Probably can omit as this doesn’t give too much information about frequency.</w:t>
      </w:r>
    </w:p>
  </w:comment>
  <w:comment w:id="49" w:author="Vanessa Stevens" w:date="2016-10-12T14:08:00Z" w:initials="VS">
    <w:p w14:paraId="25865417" w14:textId="77777777" w:rsidR="0081401C" w:rsidRDefault="0081401C">
      <w:pPr>
        <w:pStyle w:val="CommentText"/>
      </w:pPr>
      <w:r>
        <w:rPr>
          <w:rStyle w:val="CommentReference"/>
        </w:rPr>
        <w:annotationRef/>
      </w:r>
      <w:r>
        <w:t xml:space="preserve">This section has a mix of diarrhea modifiers and diarrhea etiologies (like </w:t>
      </w:r>
      <w:proofErr w:type="spellStart"/>
      <w:r>
        <w:t>malabsorptive</w:t>
      </w:r>
      <w:proofErr w:type="spellEnd"/>
      <w:r>
        <w:t xml:space="preserve">). </w:t>
      </w:r>
    </w:p>
  </w:comment>
  <w:comment w:id="50" w:author="Vanessa Stevens" w:date="2016-10-12T14:09:00Z" w:initials="VS">
    <w:p w14:paraId="2D54C063" w14:textId="77777777" w:rsidR="0081401C" w:rsidRDefault="0081401C">
      <w:pPr>
        <w:pStyle w:val="CommentText"/>
      </w:pPr>
      <w:r>
        <w:rPr>
          <w:rStyle w:val="CommentReference"/>
        </w:rPr>
        <w:annotationRef/>
      </w:r>
      <w:r>
        <w:t>One concept that is sometimes used in the laboratory is whether the stool takes the shape of the container or not. I’m not sure how you would turn that into a useful term</w:t>
      </w:r>
    </w:p>
  </w:comment>
  <w:comment w:id="51" w:author="Vanessa Stevens" w:date="2016-10-12T14:11:00Z" w:initials="VS">
    <w:p w14:paraId="27655B20" w14:textId="77777777" w:rsidR="0081401C" w:rsidRDefault="0081401C">
      <w:pPr>
        <w:pStyle w:val="CommentText"/>
      </w:pPr>
      <w:r>
        <w:rPr>
          <w:rStyle w:val="CommentReference"/>
        </w:rPr>
        <w:annotationRef/>
      </w:r>
      <w:r>
        <w:t>Add formed, unformed, soft, runny</w:t>
      </w:r>
    </w:p>
  </w:comment>
  <w:comment w:id="70" w:author="Vanessa Stevens" w:date="2016-10-12T14:13:00Z" w:initials="VS">
    <w:p w14:paraId="7665A733" w14:textId="77777777" w:rsidR="00007A46" w:rsidRDefault="00007A46">
      <w:pPr>
        <w:pStyle w:val="CommentText"/>
      </w:pPr>
      <w:r>
        <w:rPr>
          <w:rStyle w:val="CommentReference"/>
        </w:rPr>
        <w:annotationRef/>
      </w:r>
      <w:r>
        <w:t>Not sure about this section</w:t>
      </w:r>
    </w:p>
  </w:comment>
  <w:comment w:id="71" w:author="Vanessa Stevens" w:date="2016-10-12T14:12:00Z" w:initials="VS">
    <w:p w14:paraId="34CC41CB" w14:textId="77777777" w:rsidR="0081401C" w:rsidRDefault="0081401C">
      <w:pPr>
        <w:pStyle w:val="CommentText"/>
      </w:pPr>
      <w:r>
        <w:rPr>
          <w:rStyle w:val="CommentReference"/>
        </w:rPr>
        <w:annotationRef/>
      </w:r>
      <w:r>
        <w:t>Bloody?</w:t>
      </w:r>
    </w:p>
  </w:comment>
  <w:comment w:id="74" w:author="Vanessa Stevens" w:date="2016-10-12T14:13:00Z" w:initials="VS">
    <w:p w14:paraId="1B04E2BD" w14:textId="77777777" w:rsidR="0081401C" w:rsidRDefault="0081401C">
      <w:pPr>
        <w:pStyle w:val="CommentText"/>
      </w:pPr>
      <w:r>
        <w:rPr>
          <w:rStyle w:val="CommentReference"/>
        </w:rPr>
        <w:annotationRef/>
      </w:r>
      <w:r>
        <w:t>Antibiotic-associated</w:t>
      </w:r>
    </w:p>
  </w:comment>
  <w:comment w:id="75" w:author="Vanessa Stevens" w:date="2016-10-12T14:13:00Z" w:initials="VS">
    <w:p w14:paraId="257B25E8" w14:textId="77777777" w:rsidR="002B0EDA" w:rsidRDefault="002B0EDA" w:rsidP="002B0EDA">
      <w:pPr>
        <w:pStyle w:val="CommentText"/>
      </w:pPr>
      <w:r>
        <w:rPr>
          <w:rStyle w:val="CommentReference"/>
        </w:rPr>
        <w:annotationRef/>
      </w:r>
      <w:r>
        <w:t>Antibiotic-associated</w:t>
      </w:r>
    </w:p>
  </w:comment>
  <w:comment w:id="79" w:author="Vanessa Stevens" w:date="2016-10-12T14:16:00Z" w:initials="VS">
    <w:p w14:paraId="006A066F" w14:textId="77777777" w:rsidR="00007A46" w:rsidRDefault="00007A46">
      <w:pPr>
        <w:pStyle w:val="CommentText"/>
      </w:pPr>
      <w:r>
        <w:rPr>
          <w:rStyle w:val="CommentReference"/>
        </w:rPr>
        <w:annotationRef/>
      </w:r>
      <w:r>
        <w:t>Salmonella?</w:t>
      </w:r>
    </w:p>
  </w:comment>
  <w:comment w:id="80" w:author="Vanessa Stevens" w:date="2016-10-12T14:16:00Z" w:initials="VS">
    <w:p w14:paraId="7E8578EF" w14:textId="77777777" w:rsidR="00007A46" w:rsidRDefault="00007A46">
      <w:pPr>
        <w:pStyle w:val="CommentText"/>
      </w:pPr>
      <w:r>
        <w:rPr>
          <w:rStyle w:val="CommentReference"/>
        </w:rPr>
        <w:annotationRef/>
      </w:r>
      <w:proofErr w:type="spellStart"/>
      <w:r>
        <w:t>Shigella</w:t>
      </w:r>
      <w:proofErr w:type="spellEnd"/>
      <w:r>
        <w:t xml:space="preserve">? Also </w:t>
      </w:r>
      <w:proofErr w:type="spellStart"/>
      <w:r>
        <w:t>e.coli</w:t>
      </w:r>
      <w:proofErr w:type="spellEnd"/>
      <w:r>
        <w:t>?</w:t>
      </w:r>
    </w:p>
  </w:comment>
  <w:comment w:id="81" w:author="Vanessa Stevens" w:date="2016-10-12T14:15:00Z" w:initials="VS">
    <w:p w14:paraId="617D53E6" w14:textId="77777777" w:rsidR="00007A46" w:rsidRDefault="00007A46">
      <w:pPr>
        <w:pStyle w:val="CommentText"/>
      </w:pPr>
      <w:r>
        <w:rPr>
          <w:rStyle w:val="CommentReference"/>
        </w:rPr>
        <w:annotationRef/>
      </w:r>
      <w:r>
        <w:t>Not sure we would want to include this as we would</w:t>
      </w:r>
    </w:p>
  </w:comment>
  <w:comment w:id="82" w:author="Vanessa Stevens" w:date="2016-10-12T14:17:00Z" w:initials="VS">
    <w:p w14:paraId="20087626" w14:textId="77777777" w:rsidR="00007A46" w:rsidRDefault="00007A46">
      <w:pPr>
        <w:pStyle w:val="CommentText"/>
      </w:pPr>
      <w:r>
        <w:rPr>
          <w:rStyle w:val="CommentReference"/>
        </w:rPr>
        <w:annotationRef/>
      </w:r>
      <w:r>
        <w:t>Ova and parasites, O&amp;P</w:t>
      </w:r>
    </w:p>
  </w:comment>
  <w:comment w:id="83" w:author="Vanessa Stevens" w:date="2016-10-12T14:16:00Z" w:initials="VS">
    <w:p w14:paraId="7FA9503D" w14:textId="77777777" w:rsidR="00007A46" w:rsidRDefault="00007A46">
      <w:pPr>
        <w:pStyle w:val="CommentText"/>
      </w:pPr>
      <w:r>
        <w:rPr>
          <w:rStyle w:val="CommentReference"/>
        </w:rPr>
        <w:annotationRef/>
      </w:r>
      <w:r>
        <w:t>Maybe, maybe not</w:t>
      </w:r>
    </w:p>
  </w:comment>
  <w:comment w:id="85" w:author="Vanessa Stevens" w:date="2016-10-12T14:19:00Z" w:initials="VS">
    <w:p w14:paraId="1D783C75" w14:textId="77777777" w:rsidR="00007A46" w:rsidRDefault="00007A46">
      <w:pPr>
        <w:pStyle w:val="CommentText"/>
      </w:pPr>
      <w:r>
        <w:rPr>
          <w:rStyle w:val="CommentReference"/>
        </w:rPr>
        <w:annotationRef/>
      </w:r>
      <w:r>
        <w:t>What are these for?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7BC746" w15:done="0"/>
  <w15:commentEx w15:paraId="1B986BA6" w15:done="0"/>
  <w15:commentEx w15:paraId="41668104" w15:done="0"/>
  <w15:commentEx w15:paraId="14705BC2" w15:done="0"/>
  <w15:commentEx w15:paraId="357CEB22" w15:done="0"/>
  <w15:commentEx w15:paraId="14554009" w15:done="0"/>
  <w15:commentEx w15:paraId="25865417" w15:done="0"/>
  <w15:commentEx w15:paraId="2D54C063" w15:done="0"/>
  <w15:commentEx w15:paraId="27655B20" w15:done="0"/>
  <w15:commentEx w15:paraId="7665A733" w15:done="0"/>
  <w15:commentEx w15:paraId="34CC41CB" w15:done="0"/>
  <w15:commentEx w15:paraId="1B04E2BD" w15:done="0"/>
  <w15:commentEx w15:paraId="257B25E8" w15:done="0"/>
  <w15:commentEx w15:paraId="006A066F" w15:done="0"/>
  <w15:commentEx w15:paraId="7E8578EF" w15:done="0"/>
  <w15:commentEx w15:paraId="617D53E6" w15:done="0"/>
  <w15:commentEx w15:paraId="20087626" w15:done="0"/>
  <w15:commentEx w15:paraId="7FA9503D" w15:done="0"/>
  <w15:commentEx w15:paraId="1D783C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y Divita">
    <w15:presenceInfo w15:providerId="None" w15:userId="Guy Divi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1C"/>
    <w:rsid w:val="00007A46"/>
    <w:rsid w:val="002B0EDA"/>
    <w:rsid w:val="007E7363"/>
    <w:rsid w:val="0081401C"/>
    <w:rsid w:val="00A50C4D"/>
    <w:rsid w:val="00DC0B97"/>
    <w:rsid w:val="00EF5DBE"/>
    <w:rsid w:val="00F1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6DFE3"/>
  <w14:defaultImageDpi w14:val="300"/>
  <w15:docId w15:val="{65824112-4E47-4C02-8F11-6D6C5DBA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0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1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0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0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0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0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0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Stevens</dc:creator>
  <cp:keywords/>
  <dc:description/>
  <cp:lastModifiedBy>Guy Divita</cp:lastModifiedBy>
  <cp:revision>3</cp:revision>
  <dcterms:created xsi:type="dcterms:W3CDTF">2016-10-12T19:54:00Z</dcterms:created>
  <dcterms:modified xsi:type="dcterms:W3CDTF">2016-10-14T19:56:00Z</dcterms:modified>
</cp:coreProperties>
</file>